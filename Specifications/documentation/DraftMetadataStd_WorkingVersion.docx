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95305" w14:textId="77777777" w:rsidR="004040EF" w:rsidRPr="00DE07CD" w:rsidRDefault="004040EF" w:rsidP="004040EF">
      <w:pPr>
        <w:ind w:firstLine="720"/>
        <w:rPr>
          <w:b/>
          <w:bCs/>
          <w:szCs w:val="20"/>
        </w:rPr>
      </w:pPr>
      <w:r w:rsidRPr="00DE07CD">
        <w:rPr>
          <w:noProof/>
          <w:szCs w:val="20"/>
        </w:rPr>
        <w:drawing>
          <wp:anchor distT="0" distB="0" distL="114300" distR="114300" simplePos="0" relativeHeight="251659264" behindDoc="0" locked="0" layoutInCell="1" allowOverlap="0" wp14:anchorId="4F4C4ED9" wp14:editId="3D79BE6A">
            <wp:simplePos x="0" y="0"/>
            <wp:positionH relativeFrom="column">
              <wp:posOffset>628650</wp:posOffset>
            </wp:positionH>
            <wp:positionV relativeFrom="paragraph">
              <wp:posOffset>-114300</wp:posOffset>
            </wp:positionV>
            <wp:extent cx="1143000" cy="1143000"/>
            <wp:effectExtent l="0" t="0" r="0" b="0"/>
            <wp:wrapSquare wrapText="bothSides"/>
            <wp:docPr id="1" name="Picture 1" descr="ion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n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7CD">
        <w:rPr>
          <w:b/>
          <w:bCs/>
          <w:szCs w:val="20"/>
        </w:rPr>
        <w:t>THE INSTITUTE OF NAVIGATION</w:t>
      </w:r>
    </w:p>
    <w:p w14:paraId="4FE2BA36" w14:textId="77777777" w:rsidR="004040EF" w:rsidRPr="00DE07CD" w:rsidRDefault="004040EF" w:rsidP="004040EF">
      <w:pPr>
        <w:rPr>
          <w:szCs w:val="20"/>
        </w:rPr>
      </w:pPr>
      <w:r w:rsidRPr="00DE07CD">
        <w:rPr>
          <w:szCs w:val="20"/>
        </w:rPr>
        <w:tab/>
        <w:t>8551 Rixlew Lane, Ste. 360</w:t>
      </w:r>
    </w:p>
    <w:p w14:paraId="480E89D3" w14:textId="77777777" w:rsidR="004040EF" w:rsidRPr="00DE07CD" w:rsidRDefault="004040EF" w:rsidP="004040EF">
      <w:pPr>
        <w:rPr>
          <w:szCs w:val="20"/>
        </w:rPr>
      </w:pPr>
      <w:r w:rsidRPr="00DE07CD">
        <w:rPr>
          <w:szCs w:val="20"/>
        </w:rPr>
        <w:tab/>
        <w:t>Manassas, VA  20109-3701</w:t>
      </w:r>
    </w:p>
    <w:p w14:paraId="70CA462E" w14:textId="77777777" w:rsidR="004040EF" w:rsidRPr="00DE07CD" w:rsidRDefault="004040EF" w:rsidP="004040EF">
      <w:pPr>
        <w:rPr>
          <w:szCs w:val="20"/>
        </w:rPr>
      </w:pPr>
      <w:r w:rsidRPr="00DE07CD">
        <w:rPr>
          <w:szCs w:val="20"/>
        </w:rPr>
        <w:tab/>
        <w:t>PHN: (703) 366-2723/FAX: (703) 366-2724</w:t>
      </w:r>
    </w:p>
    <w:p w14:paraId="1AF34D72" w14:textId="77777777" w:rsidR="004040EF" w:rsidRPr="00DE07CD" w:rsidRDefault="004040EF" w:rsidP="004040EF">
      <w:pPr>
        <w:rPr>
          <w:szCs w:val="20"/>
        </w:rPr>
      </w:pPr>
      <w:r w:rsidRPr="00DE07CD">
        <w:rPr>
          <w:szCs w:val="20"/>
        </w:rPr>
        <w:tab/>
      </w:r>
      <w:hyperlink r:id="rId9" w:history="1">
        <w:r w:rsidRPr="00DE07CD">
          <w:rPr>
            <w:color w:val="0000FF"/>
            <w:szCs w:val="20"/>
            <w:u w:val="single"/>
          </w:rPr>
          <w:t>WWW.ION.ORG</w:t>
        </w:r>
      </w:hyperlink>
    </w:p>
    <w:p w14:paraId="02EED646" w14:textId="77777777" w:rsidR="00030104" w:rsidRPr="00DE07CD" w:rsidRDefault="00030104" w:rsidP="00F65CF7">
      <w:pPr>
        <w:rPr>
          <w:b/>
        </w:rPr>
      </w:pPr>
    </w:p>
    <w:p w14:paraId="1F9EF653" w14:textId="77777777" w:rsidR="00C0522A" w:rsidRPr="00DE07CD" w:rsidRDefault="00C0522A" w:rsidP="001D62DA">
      <w:pPr>
        <w:jc w:val="center"/>
        <w:outlineLvl w:val="0"/>
        <w:rPr>
          <w:b/>
          <w:sz w:val="28"/>
        </w:rPr>
      </w:pPr>
    </w:p>
    <w:p w14:paraId="305C9F27" w14:textId="77777777" w:rsidR="00C0522A" w:rsidRPr="00DE07CD" w:rsidRDefault="00C0522A" w:rsidP="001D62DA">
      <w:pPr>
        <w:jc w:val="center"/>
        <w:outlineLvl w:val="0"/>
        <w:rPr>
          <w:b/>
          <w:sz w:val="28"/>
        </w:rPr>
      </w:pPr>
    </w:p>
    <w:p w14:paraId="6C527335" w14:textId="77777777" w:rsidR="00C0522A" w:rsidRPr="00DE07CD" w:rsidRDefault="00C0522A" w:rsidP="001D62DA">
      <w:pPr>
        <w:jc w:val="center"/>
        <w:outlineLvl w:val="0"/>
        <w:rPr>
          <w:b/>
          <w:sz w:val="28"/>
        </w:rPr>
      </w:pPr>
    </w:p>
    <w:p w14:paraId="321AA281" w14:textId="77777777" w:rsidR="00C0522A" w:rsidRPr="00DE07CD" w:rsidRDefault="00C0522A" w:rsidP="001D62DA">
      <w:pPr>
        <w:jc w:val="center"/>
        <w:outlineLvl w:val="0"/>
        <w:rPr>
          <w:b/>
          <w:sz w:val="28"/>
        </w:rPr>
      </w:pPr>
    </w:p>
    <w:p w14:paraId="42D8F838" w14:textId="77777777" w:rsidR="00C0522A" w:rsidRPr="00DE07CD" w:rsidRDefault="00C0522A" w:rsidP="001D62DA">
      <w:pPr>
        <w:jc w:val="center"/>
        <w:outlineLvl w:val="0"/>
        <w:rPr>
          <w:b/>
          <w:sz w:val="28"/>
        </w:rPr>
      </w:pPr>
    </w:p>
    <w:p w14:paraId="18B74F84" w14:textId="77777777" w:rsidR="00E51260" w:rsidRPr="00DE07CD" w:rsidRDefault="006B47D1" w:rsidP="001D62DA">
      <w:pPr>
        <w:jc w:val="center"/>
        <w:outlineLvl w:val="0"/>
        <w:rPr>
          <w:b/>
          <w:sz w:val="40"/>
          <w:szCs w:val="40"/>
        </w:rPr>
      </w:pPr>
      <w:r w:rsidRPr="00DE07CD">
        <w:rPr>
          <w:b/>
          <w:sz w:val="40"/>
          <w:szCs w:val="40"/>
        </w:rPr>
        <w:t>G</w:t>
      </w:r>
      <w:r w:rsidR="00E51260" w:rsidRPr="00DE07CD">
        <w:rPr>
          <w:b/>
          <w:sz w:val="40"/>
          <w:szCs w:val="40"/>
        </w:rPr>
        <w:t xml:space="preserve">lobal </w:t>
      </w:r>
      <w:r w:rsidRPr="00DE07CD">
        <w:rPr>
          <w:b/>
          <w:sz w:val="40"/>
          <w:szCs w:val="40"/>
        </w:rPr>
        <w:t>N</w:t>
      </w:r>
      <w:r w:rsidR="00E51260" w:rsidRPr="00DE07CD">
        <w:rPr>
          <w:b/>
          <w:sz w:val="40"/>
          <w:szCs w:val="40"/>
        </w:rPr>
        <w:t xml:space="preserve">avigation </w:t>
      </w:r>
      <w:r w:rsidRPr="00DE07CD">
        <w:rPr>
          <w:b/>
          <w:sz w:val="40"/>
          <w:szCs w:val="40"/>
        </w:rPr>
        <w:t>S</w:t>
      </w:r>
      <w:r w:rsidR="00E51260" w:rsidRPr="00DE07CD">
        <w:rPr>
          <w:b/>
          <w:sz w:val="40"/>
          <w:szCs w:val="40"/>
        </w:rPr>
        <w:t xml:space="preserve">atellite </w:t>
      </w:r>
      <w:r w:rsidRPr="00DE07CD">
        <w:rPr>
          <w:b/>
          <w:sz w:val="40"/>
          <w:szCs w:val="40"/>
        </w:rPr>
        <w:t>S</w:t>
      </w:r>
      <w:r w:rsidR="00E51260" w:rsidRPr="00DE07CD">
        <w:rPr>
          <w:b/>
          <w:sz w:val="40"/>
          <w:szCs w:val="40"/>
        </w:rPr>
        <w:t>ystems</w:t>
      </w:r>
    </w:p>
    <w:p w14:paraId="4B724641" w14:textId="77777777" w:rsidR="008D6948" w:rsidRPr="00DE07CD" w:rsidRDefault="008D6948" w:rsidP="001D62DA">
      <w:pPr>
        <w:jc w:val="center"/>
        <w:outlineLvl w:val="0"/>
        <w:rPr>
          <w:b/>
          <w:sz w:val="40"/>
          <w:szCs w:val="40"/>
        </w:rPr>
      </w:pPr>
    </w:p>
    <w:p w14:paraId="79FE1A81" w14:textId="77777777" w:rsidR="001A7656" w:rsidRPr="00DE07CD" w:rsidRDefault="006B47D1" w:rsidP="001D62DA">
      <w:pPr>
        <w:jc w:val="center"/>
        <w:outlineLvl w:val="0"/>
        <w:rPr>
          <w:b/>
          <w:sz w:val="40"/>
          <w:szCs w:val="40"/>
        </w:rPr>
      </w:pPr>
      <w:r w:rsidRPr="00DE07CD">
        <w:rPr>
          <w:b/>
          <w:sz w:val="40"/>
          <w:szCs w:val="40"/>
        </w:rPr>
        <w:t>S</w:t>
      </w:r>
      <w:r w:rsidR="00E51260" w:rsidRPr="00DE07CD">
        <w:rPr>
          <w:b/>
          <w:sz w:val="40"/>
          <w:szCs w:val="40"/>
        </w:rPr>
        <w:t xml:space="preserve">oftware </w:t>
      </w:r>
      <w:r w:rsidRPr="00DE07CD">
        <w:rPr>
          <w:b/>
          <w:sz w:val="40"/>
          <w:szCs w:val="40"/>
        </w:rPr>
        <w:t>D</w:t>
      </w:r>
      <w:r w:rsidR="00E51260" w:rsidRPr="00DE07CD">
        <w:rPr>
          <w:b/>
          <w:sz w:val="40"/>
          <w:szCs w:val="40"/>
        </w:rPr>
        <w:t xml:space="preserve">efined </w:t>
      </w:r>
      <w:r w:rsidRPr="00DE07CD">
        <w:rPr>
          <w:b/>
          <w:sz w:val="40"/>
          <w:szCs w:val="40"/>
        </w:rPr>
        <w:t>R</w:t>
      </w:r>
      <w:r w:rsidR="00E51260" w:rsidRPr="00DE07CD">
        <w:rPr>
          <w:b/>
          <w:sz w:val="40"/>
          <w:szCs w:val="40"/>
        </w:rPr>
        <w:t>adio</w:t>
      </w:r>
    </w:p>
    <w:p w14:paraId="244BC079" w14:textId="77777777" w:rsidR="008D6948" w:rsidRPr="00DE07CD" w:rsidRDefault="008D6948" w:rsidP="001D62DA">
      <w:pPr>
        <w:jc w:val="center"/>
        <w:outlineLvl w:val="0"/>
        <w:rPr>
          <w:b/>
          <w:sz w:val="40"/>
          <w:szCs w:val="40"/>
        </w:rPr>
      </w:pPr>
    </w:p>
    <w:p w14:paraId="0923B44F" w14:textId="77777777" w:rsidR="006B47D1" w:rsidRPr="00DE07CD" w:rsidRDefault="00E51260" w:rsidP="001D62DA">
      <w:pPr>
        <w:jc w:val="center"/>
        <w:outlineLvl w:val="0"/>
        <w:rPr>
          <w:b/>
          <w:sz w:val="40"/>
          <w:szCs w:val="40"/>
        </w:rPr>
      </w:pPr>
      <w:r w:rsidRPr="00DE07CD">
        <w:rPr>
          <w:b/>
          <w:sz w:val="40"/>
          <w:szCs w:val="40"/>
        </w:rPr>
        <w:t>Sampled Data</w:t>
      </w:r>
    </w:p>
    <w:p w14:paraId="39C8DFB7" w14:textId="77777777" w:rsidR="008D6948" w:rsidRPr="00DE07CD" w:rsidRDefault="008D6948" w:rsidP="001D62DA">
      <w:pPr>
        <w:jc w:val="center"/>
        <w:outlineLvl w:val="0"/>
        <w:rPr>
          <w:b/>
          <w:sz w:val="40"/>
          <w:szCs w:val="40"/>
        </w:rPr>
      </w:pPr>
    </w:p>
    <w:p w14:paraId="6A3B3EFA" w14:textId="77777777" w:rsidR="001D62DA" w:rsidRPr="00DE07CD" w:rsidRDefault="006B47D1" w:rsidP="006B47D1">
      <w:pPr>
        <w:jc w:val="center"/>
        <w:outlineLvl w:val="0"/>
        <w:rPr>
          <w:b/>
          <w:sz w:val="40"/>
          <w:szCs w:val="40"/>
        </w:rPr>
      </w:pPr>
      <w:r w:rsidRPr="00DE07CD">
        <w:rPr>
          <w:b/>
          <w:sz w:val="40"/>
          <w:szCs w:val="40"/>
        </w:rPr>
        <w:t>Metadata Standard</w:t>
      </w:r>
    </w:p>
    <w:p w14:paraId="7DEBF24E" w14:textId="77777777" w:rsidR="001A7656" w:rsidRPr="00DE07CD" w:rsidRDefault="001A7656" w:rsidP="001D62DA">
      <w:pPr>
        <w:jc w:val="center"/>
        <w:outlineLvl w:val="0"/>
        <w:rPr>
          <w:b/>
          <w:sz w:val="40"/>
          <w:szCs w:val="40"/>
        </w:rPr>
      </w:pPr>
    </w:p>
    <w:p w14:paraId="5FBB9358" w14:textId="77777777" w:rsidR="001D62DA" w:rsidRPr="00DE07CD" w:rsidRDefault="001D62DA" w:rsidP="001D62DA">
      <w:pPr>
        <w:jc w:val="center"/>
        <w:rPr>
          <w:sz w:val="40"/>
          <w:szCs w:val="40"/>
        </w:rPr>
      </w:pPr>
      <w:r w:rsidRPr="00DE07CD">
        <w:rPr>
          <w:sz w:val="40"/>
          <w:szCs w:val="40"/>
        </w:rPr>
        <w:t xml:space="preserve">Revision </w:t>
      </w:r>
      <w:bookmarkStart w:id="0" w:name="RevNumber"/>
      <w:r w:rsidR="00604C4C" w:rsidRPr="00DE07CD">
        <w:rPr>
          <w:sz w:val="40"/>
          <w:szCs w:val="40"/>
        </w:rPr>
        <w:t>0</w:t>
      </w:r>
      <w:r w:rsidRPr="00DE07CD">
        <w:rPr>
          <w:sz w:val="40"/>
          <w:szCs w:val="40"/>
        </w:rPr>
        <w:t>.</w:t>
      </w:r>
      <w:bookmarkEnd w:id="0"/>
      <w:r w:rsidR="00E245E8">
        <w:rPr>
          <w:sz w:val="40"/>
          <w:szCs w:val="40"/>
        </w:rPr>
        <w:t>1</w:t>
      </w:r>
      <w:r w:rsidR="00703727" w:rsidRPr="00DE07CD">
        <w:rPr>
          <w:sz w:val="40"/>
          <w:szCs w:val="40"/>
        </w:rPr>
        <w:t xml:space="preserve"> (</w:t>
      </w:r>
      <w:r w:rsidR="000937C3">
        <w:rPr>
          <w:sz w:val="40"/>
          <w:szCs w:val="40"/>
        </w:rPr>
        <w:t>I</w:t>
      </w:r>
      <w:r w:rsidR="00265E4E">
        <w:rPr>
          <w:sz w:val="40"/>
          <w:szCs w:val="40"/>
        </w:rPr>
        <w:t xml:space="preserve">nitial </w:t>
      </w:r>
      <w:r w:rsidR="000937C3">
        <w:rPr>
          <w:sz w:val="40"/>
          <w:szCs w:val="40"/>
        </w:rPr>
        <w:t>D</w:t>
      </w:r>
      <w:r w:rsidR="00703727" w:rsidRPr="00DE07CD">
        <w:rPr>
          <w:sz w:val="40"/>
          <w:szCs w:val="40"/>
        </w:rPr>
        <w:t>raft)</w:t>
      </w:r>
    </w:p>
    <w:p w14:paraId="3A107E4C" w14:textId="77777777" w:rsidR="001D62DA" w:rsidRPr="00DE07CD" w:rsidRDefault="001D62DA" w:rsidP="001D62DA">
      <w:pPr>
        <w:jc w:val="center"/>
        <w:outlineLvl w:val="0"/>
        <w:rPr>
          <w:b/>
          <w:sz w:val="28"/>
        </w:rPr>
      </w:pPr>
    </w:p>
    <w:p w14:paraId="25C9EF98" w14:textId="77777777" w:rsidR="001D62DA" w:rsidRPr="00DE07CD" w:rsidRDefault="001D62DA" w:rsidP="001D62DA">
      <w:pPr>
        <w:jc w:val="center"/>
      </w:pPr>
    </w:p>
    <w:p w14:paraId="4EF966B8" w14:textId="77777777" w:rsidR="001D62DA" w:rsidRPr="00DE07CD" w:rsidRDefault="006B47D1" w:rsidP="006B47D1">
      <w:pPr>
        <w:jc w:val="center"/>
      </w:pPr>
      <w:r w:rsidRPr="00DE07CD">
        <w:t>ION GNSS SDR Standard Working Group</w:t>
      </w:r>
    </w:p>
    <w:p w14:paraId="50E68C24" w14:textId="77777777" w:rsidR="008D289C" w:rsidRPr="00DE07CD" w:rsidRDefault="008D289C">
      <w:pPr>
        <w:autoSpaceDE w:val="0"/>
        <w:autoSpaceDN w:val="0"/>
        <w:adjustRightInd w:val="0"/>
        <w:jc w:val="center"/>
        <w:rPr>
          <w:b/>
          <w:bCs/>
        </w:rPr>
      </w:pPr>
    </w:p>
    <w:p w14:paraId="379B1F1D" w14:textId="77777777" w:rsidR="00DE26AF" w:rsidRPr="00DE07CD" w:rsidRDefault="00DE26AF" w:rsidP="00CE6B4F">
      <w:pPr>
        <w:jc w:val="both"/>
        <w:rPr>
          <w:b/>
        </w:rPr>
      </w:pPr>
    </w:p>
    <w:p w14:paraId="550573CD" w14:textId="77777777" w:rsidR="00DE26AF" w:rsidRPr="00DE07CD" w:rsidRDefault="00DE26AF" w:rsidP="00CE6B4F">
      <w:pPr>
        <w:jc w:val="both"/>
        <w:rPr>
          <w:b/>
        </w:rPr>
      </w:pPr>
    </w:p>
    <w:p w14:paraId="4D385843" w14:textId="77777777" w:rsidR="00DE26AF" w:rsidRPr="00DE07CD" w:rsidRDefault="00DE26AF" w:rsidP="00CE6B4F">
      <w:pPr>
        <w:jc w:val="both"/>
        <w:rPr>
          <w:b/>
        </w:rPr>
      </w:pPr>
    </w:p>
    <w:p w14:paraId="059EE58C" w14:textId="77777777" w:rsidR="00DE26AF" w:rsidRPr="00DE07CD" w:rsidRDefault="00DE26AF" w:rsidP="00CE6B4F">
      <w:pPr>
        <w:jc w:val="both"/>
        <w:rPr>
          <w:b/>
        </w:rPr>
      </w:pPr>
      <w:r w:rsidRPr="00DE07CD">
        <w:rPr>
          <w:b/>
        </w:rPr>
        <w:t>Abstract</w:t>
      </w:r>
    </w:p>
    <w:p w14:paraId="3BD8F238" w14:textId="77777777" w:rsidR="00DE26AF" w:rsidRPr="00DE07CD" w:rsidRDefault="00265E4E" w:rsidP="00CE6B4F">
      <w:pPr>
        <w:jc w:val="both"/>
      </w:pPr>
      <w:r>
        <w:t>The GNSS SDR Metadata Standard defines parameters and schema to fully express the contents of SDR sampled data files. The standard is designed to promote the interoperability of GNSS SDR data collection systems and processors. The standard includes a formal XML schema definition (XSD). A fully compliant open source C++ API is also officially supported to promote ease of integration into existing SDR systems.</w:t>
      </w:r>
    </w:p>
    <w:p w14:paraId="0CD11754" w14:textId="77777777" w:rsidR="00E51260" w:rsidRPr="00DE07CD" w:rsidRDefault="00D71DFF" w:rsidP="00E51260">
      <w:pPr>
        <w:jc w:val="both"/>
        <w:rPr>
          <w:b/>
        </w:rPr>
      </w:pPr>
      <w:r w:rsidRPr="00DE07CD">
        <w:rPr>
          <w:b/>
        </w:rPr>
        <w:br w:type="page"/>
      </w:r>
    </w:p>
    <w:p w14:paraId="4C78A1D8" w14:textId="77777777" w:rsidR="008D289C" w:rsidRPr="00DE07CD" w:rsidRDefault="000E7C17" w:rsidP="00CE6B4F">
      <w:pPr>
        <w:jc w:val="both"/>
        <w:rPr>
          <w:b/>
        </w:rPr>
      </w:pPr>
      <w:r w:rsidRPr="00DE07CD">
        <w:rPr>
          <w:b/>
        </w:rPr>
        <w:lastRenderedPageBreak/>
        <w:t xml:space="preserve"> </w:t>
      </w:r>
      <w:r w:rsidR="008D289C" w:rsidRPr="00DE07CD">
        <w:rPr>
          <w:b/>
        </w:rPr>
        <w:t>Table of Contents</w:t>
      </w:r>
    </w:p>
    <w:p w14:paraId="4AE5BB60" w14:textId="77777777" w:rsidR="003E334D" w:rsidRDefault="008D289C">
      <w:pPr>
        <w:pStyle w:val="TOC1"/>
        <w:tabs>
          <w:tab w:val="left" w:pos="480"/>
          <w:tab w:val="right" w:leader="dot" w:pos="9350"/>
        </w:tabs>
        <w:rPr>
          <w:rFonts w:asciiTheme="minorHAnsi" w:eastAsiaTheme="minorEastAsia" w:hAnsiTheme="minorHAnsi" w:cstheme="minorBidi"/>
          <w:noProof/>
          <w:sz w:val="22"/>
          <w:szCs w:val="22"/>
        </w:rPr>
      </w:pPr>
      <w:r w:rsidRPr="00DE07CD">
        <w:rPr>
          <w:b/>
          <w:bCs/>
        </w:rPr>
        <w:fldChar w:fldCharType="begin"/>
      </w:r>
      <w:r w:rsidRPr="00DE07CD">
        <w:rPr>
          <w:b/>
          <w:bCs/>
        </w:rPr>
        <w:instrText xml:space="preserve"> TOC \o "1-3" \h \z </w:instrText>
      </w:r>
      <w:r w:rsidRPr="00DE07CD">
        <w:rPr>
          <w:b/>
          <w:bCs/>
        </w:rPr>
        <w:fldChar w:fldCharType="separate"/>
      </w:r>
      <w:hyperlink w:anchor="_Toc409938059" w:history="1">
        <w:r w:rsidR="003E334D" w:rsidRPr="00AD6ACC">
          <w:rPr>
            <w:rStyle w:val="Hyperlink"/>
            <w:noProof/>
          </w:rPr>
          <w:t>1</w:t>
        </w:r>
        <w:r w:rsidR="003E334D">
          <w:rPr>
            <w:rFonts w:asciiTheme="minorHAnsi" w:eastAsiaTheme="minorEastAsia" w:hAnsiTheme="minorHAnsi" w:cstheme="minorBidi"/>
            <w:noProof/>
            <w:sz w:val="22"/>
            <w:szCs w:val="22"/>
          </w:rPr>
          <w:tab/>
        </w:r>
        <w:r w:rsidR="003E334D" w:rsidRPr="00AD6ACC">
          <w:rPr>
            <w:rStyle w:val="Hyperlink"/>
            <w:noProof/>
          </w:rPr>
          <w:t>Introduction</w:t>
        </w:r>
        <w:r w:rsidR="003E334D">
          <w:rPr>
            <w:noProof/>
            <w:webHidden/>
          </w:rPr>
          <w:tab/>
        </w:r>
        <w:r w:rsidR="003E334D">
          <w:rPr>
            <w:noProof/>
            <w:webHidden/>
          </w:rPr>
          <w:fldChar w:fldCharType="begin"/>
        </w:r>
        <w:r w:rsidR="003E334D">
          <w:rPr>
            <w:noProof/>
            <w:webHidden/>
          </w:rPr>
          <w:instrText xml:space="preserve"> PAGEREF _Toc409938059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6A523EE5" w14:textId="77777777" w:rsidR="003E334D" w:rsidRDefault="00463FDD">
      <w:pPr>
        <w:pStyle w:val="TOC1"/>
        <w:tabs>
          <w:tab w:val="left" w:pos="480"/>
          <w:tab w:val="right" w:leader="dot" w:pos="9350"/>
        </w:tabs>
        <w:rPr>
          <w:rFonts w:asciiTheme="minorHAnsi" w:eastAsiaTheme="minorEastAsia" w:hAnsiTheme="minorHAnsi" w:cstheme="minorBidi"/>
          <w:noProof/>
          <w:sz w:val="22"/>
          <w:szCs w:val="22"/>
        </w:rPr>
      </w:pPr>
      <w:hyperlink w:anchor="_Toc409938060" w:history="1">
        <w:r w:rsidR="003E334D" w:rsidRPr="00AD6ACC">
          <w:rPr>
            <w:rStyle w:val="Hyperlink"/>
            <w:noProof/>
          </w:rPr>
          <w:t>2</w:t>
        </w:r>
        <w:r w:rsidR="003E334D">
          <w:rPr>
            <w:rFonts w:asciiTheme="minorHAnsi" w:eastAsiaTheme="minorEastAsia" w:hAnsiTheme="minorHAnsi" w:cstheme="minorBidi"/>
            <w:noProof/>
            <w:sz w:val="22"/>
            <w:szCs w:val="22"/>
          </w:rPr>
          <w:tab/>
        </w:r>
        <w:r w:rsidR="003E334D" w:rsidRPr="00AD6ACC">
          <w:rPr>
            <w:rStyle w:val="Hyperlink"/>
            <w:noProof/>
          </w:rPr>
          <w:t>Scope</w:t>
        </w:r>
        <w:r w:rsidR="003E334D">
          <w:rPr>
            <w:noProof/>
            <w:webHidden/>
          </w:rPr>
          <w:tab/>
        </w:r>
        <w:r w:rsidR="003E334D">
          <w:rPr>
            <w:noProof/>
            <w:webHidden/>
          </w:rPr>
          <w:fldChar w:fldCharType="begin"/>
        </w:r>
        <w:r w:rsidR="003E334D">
          <w:rPr>
            <w:noProof/>
            <w:webHidden/>
          </w:rPr>
          <w:instrText xml:space="preserve"> PAGEREF _Toc409938060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7043BC0B" w14:textId="77777777" w:rsidR="003E334D" w:rsidRDefault="00463FDD">
      <w:pPr>
        <w:pStyle w:val="TOC1"/>
        <w:tabs>
          <w:tab w:val="left" w:pos="480"/>
          <w:tab w:val="right" w:leader="dot" w:pos="9350"/>
        </w:tabs>
        <w:rPr>
          <w:rFonts w:asciiTheme="minorHAnsi" w:eastAsiaTheme="minorEastAsia" w:hAnsiTheme="minorHAnsi" w:cstheme="minorBidi"/>
          <w:noProof/>
          <w:sz w:val="22"/>
          <w:szCs w:val="22"/>
        </w:rPr>
      </w:pPr>
      <w:hyperlink w:anchor="_Toc409938061" w:history="1">
        <w:r w:rsidR="003E334D" w:rsidRPr="00AD6ACC">
          <w:rPr>
            <w:rStyle w:val="Hyperlink"/>
            <w:noProof/>
          </w:rPr>
          <w:t>3</w:t>
        </w:r>
        <w:r w:rsidR="003E334D">
          <w:rPr>
            <w:rFonts w:asciiTheme="minorHAnsi" w:eastAsiaTheme="minorEastAsia" w:hAnsiTheme="minorHAnsi" w:cstheme="minorBidi"/>
            <w:noProof/>
            <w:sz w:val="22"/>
            <w:szCs w:val="22"/>
          </w:rPr>
          <w:tab/>
        </w:r>
        <w:r w:rsidR="003E334D" w:rsidRPr="00AD6ACC">
          <w:rPr>
            <w:rStyle w:val="Hyperlink"/>
            <w:noProof/>
          </w:rPr>
          <w:t>Metadata Format</w:t>
        </w:r>
        <w:r w:rsidR="003E334D">
          <w:rPr>
            <w:noProof/>
            <w:webHidden/>
          </w:rPr>
          <w:tab/>
        </w:r>
        <w:r w:rsidR="003E334D">
          <w:rPr>
            <w:noProof/>
            <w:webHidden/>
          </w:rPr>
          <w:fldChar w:fldCharType="begin"/>
        </w:r>
        <w:r w:rsidR="003E334D">
          <w:rPr>
            <w:noProof/>
            <w:webHidden/>
          </w:rPr>
          <w:instrText xml:space="preserve"> PAGEREF _Toc409938061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7191DE91" w14:textId="77777777" w:rsidR="003E334D" w:rsidRDefault="00463FDD">
      <w:pPr>
        <w:pStyle w:val="TOC1"/>
        <w:tabs>
          <w:tab w:val="left" w:pos="480"/>
          <w:tab w:val="right" w:leader="dot" w:pos="9350"/>
        </w:tabs>
        <w:rPr>
          <w:rFonts w:asciiTheme="minorHAnsi" w:eastAsiaTheme="minorEastAsia" w:hAnsiTheme="minorHAnsi" w:cstheme="minorBidi"/>
          <w:noProof/>
          <w:sz w:val="22"/>
          <w:szCs w:val="22"/>
        </w:rPr>
      </w:pPr>
      <w:hyperlink w:anchor="_Toc409938062" w:history="1">
        <w:r w:rsidR="003E334D" w:rsidRPr="00AD6ACC">
          <w:rPr>
            <w:rStyle w:val="Hyperlink"/>
            <w:noProof/>
          </w:rPr>
          <w:t>4</w:t>
        </w:r>
        <w:r w:rsidR="003E334D">
          <w:rPr>
            <w:rFonts w:asciiTheme="minorHAnsi" w:eastAsiaTheme="minorEastAsia" w:hAnsiTheme="minorHAnsi" w:cstheme="minorBidi"/>
            <w:noProof/>
            <w:sz w:val="22"/>
            <w:szCs w:val="22"/>
          </w:rPr>
          <w:tab/>
        </w:r>
        <w:r w:rsidR="003E334D" w:rsidRPr="00AD6ACC">
          <w:rPr>
            <w:rStyle w:val="Hyperlink"/>
            <w:noProof/>
          </w:rPr>
          <w:t>SDR Data Collection Topologies</w:t>
        </w:r>
        <w:r w:rsidR="003E334D">
          <w:rPr>
            <w:noProof/>
            <w:webHidden/>
          </w:rPr>
          <w:tab/>
        </w:r>
        <w:r w:rsidR="003E334D">
          <w:rPr>
            <w:noProof/>
            <w:webHidden/>
          </w:rPr>
          <w:fldChar w:fldCharType="begin"/>
        </w:r>
        <w:r w:rsidR="003E334D">
          <w:rPr>
            <w:noProof/>
            <w:webHidden/>
          </w:rPr>
          <w:instrText xml:space="preserve"> PAGEREF _Toc409938062 \h </w:instrText>
        </w:r>
        <w:r w:rsidR="003E334D">
          <w:rPr>
            <w:noProof/>
            <w:webHidden/>
          </w:rPr>
        </w:r>
        <w:r w:rsidR="003E334D">
          <w:rPr>
            <w:noProof/>
            <w:webHidden/>
          </w:rPr>
          <w:fldChar w:fldCharType="separate"/>
        </w:r>
        <w:r w:rsidR="003E334D">
          <w:rPr>
            <w:noProof/>
            <w:webHidden/>
          </w:rPr>
          <w:t>3</w:t>
        </w:r>
        <w:r w:rsidR="003E334D">
          <w:rPr>
            <w:noProof/>
            <w:webHidden/>
          </w:rPr>
          <w:fldChar w:fldCharType="end"/>
        </w:r>
      </w:hyperlink>
    </w:p>
    <w:p w14:paraId="04144229" w14:textId="77777777" w:rsidR="003E334D" w:rsidRDefault="00463FDD">
      <w:pPr>
        <w:pStyle w:val="TOC2"/>
        <w:tabs>
          <w:tab w:val="left" w:pos="960"/>
          <w:tab w:val="right" w:leader="dot" w:pos="9350"/>
        </w:tabs>
        <w:rPr>
          <w:rFonts w:asciiTheme="minorHAnsi" w:eastAsiaTheme="minorEastAsia" w:hAnsiTheme="minorHAnsi" w:cstheme="minorBidi"/>
          <w:noProof/>
          <w:sz w:val="22"/>
          <w:szCs w:val="22"/>
        </w:rPr>
      </w:pPr>
      <w:hyperlink w:anchor="_Toc409938063" w:history="1">
        <w:r w:rsidR="003E334D" w:rsidRPr="00AD6ACC">
          <w:rPr>
            <w:rStyle w:val="Hyperlink"/>
            <w:noProof/>
          </w:rPr>
          <w:t>4.1</w:t>
        </w:r>
        <w:r w:rsidR="003E334D">
          <w:rPr>
            <w:rFonts w:asciiTheme="minorHAnsi" w:eastAsiaTheme="minorEastAsia" w:hAnsiTheme="minorHAnsi" w:cstheme="minorBidi"/>
            <w:noProof/>
            <w:sz w:val="22"/>
            <w:szCs w:val="22"/>
          </w:rPr>
          <w:tab/>
        </w:r>
        <w:r w:rsidR="003E334D" w:rsidRPr="00AD6ACC">
          <w:rPr>
            <w:rStyle w:val="Hyperlink"/>
            <w:noProof/>
          </w:rPr>
          <w:t>Single Band, Single Stream, Single File</w:t>
        </w:r>
        <w:r w:rsidR="003E334D">
          <w:rPr>
            <w:noProof/>
            <w:webHidden/>
          </w:rPr>
          <w:tab/>
        </w:r>
        <w:r w:rsidR="003E334D">
          <w:rPr>
            <w:noProof/>
            <w:webHidden/>
          </w:rPr>
          <w:fldChar w:fldCharType="begin"/>
        </w:r>
        <w:r w:rsidR="003E334D">
          <w:rPr>
            <w:noProof/>
            <w:webHidden/>
          </w:rPr>
          <w:instrText xml:space="preserve"> PAGEREF _Toc409938063 \h </w:instrText>
        </w:r>
        <w:r w:rsidR="003E334D">
          <w:rPr>
            <w:noProof/>
            <w:webHidden/>
          </w:rPr>
        </w:r>
        <w:r w:rsidR="003E334D">
          <w:rPr>
            <w:noProof/>
            <w:webHidden/>
          </w:rPr>
          <w:fldChar w:fldCharType="separate"/>
        </w:r>
        <w:r w:rsidR="003E334D">
          <w:rPr>
            <w:noProof/>
            <w:webHidden/>
          </w:rPr>
          <w:t>4</w:t>
        </w:r>
        <w:r w:rsidR="003E334D">
          <w:rPr>
            <w:noProof/>
            <w:webHidden/>
          </w:rPr>
          <w:fldChar w:fldCharType="end"/>
        </w:r>
      </w:hyperlink>
    </w:p>
    <w:p w14:paraId="183ADE83" w14:textId="77777777" w:rsidR="003E334D" w:rsidRDefault="00463FDD">
      <w:pPr>
        <w:pStyle w:val="TOC2"/>
        <w:tabs>
          <w:tab w:val="left" w:pos="960"/>
          <w:tab w:val="right" w:leader="dot" w:pos="9350"/>
        </w:tabs>
        <w:rPr>
          <w:rFonts w:asciiTheme="minorHAnsi" w:eastAsiaTheme="minorEastAsia" w:hAnsiTheme="minorHAnsi" w:cstheme="minorBidi"/>
          <w:noProof/>
          <w:sz w:val="22"/>
          <w:szCs w:val="22"/>
        </w:rPr>
      </w:pPr>
      <w:hyperlink w:anchor="_Toc409938064" w:history="1">
        <w:r w:rsidR="003E334D" w:rsidRPr="00AD6ACC">
          <w:rPr>
            <w:rStyle w:val="Hyperlink"/>
            <w:noProof/>
          </w:rPr>
          <w:t>4.2</w:t>
        </w:r>
        <w:r w:rsidR="003E334D">
          <w:rPr>
            <w:rFonts w:asciiTheme="minorHAnsi" w:eastAsiaTheme="minorEastAsia" w:hAnsiTheme="minorHAnsi" w:cstheme="minorBidi"/>
            <w:noProof/>
            <w:sz w:val="22"/>
            <w:szCs w:val="22"/>
          </w:rPr>
          <w:tab/>
        </w:r>
        <w:r w:rsidR="003E334D" w:rsidRPr="00AD6ACC">
          <w:rPr>
            <w:rStyle w:val="Hyperlink"/>
            <w:noProof/>
          </w:rPr>
          <w:t>Multi-Band, Single Stream, Single File</w:t>
        </w:r>
        <w:r w:rsidR="003E334D">
          <w:rPr>
            <w:noProof/>
            <w:webHidden/>
          </w:rPr>
          <w:tab/>
        </w:r>
        <w:r w:rsidR="003E334D">
          <w:rPr>
            <w:noProof/>
            <w:webHidden/>
          </w:rPr>
          <w:fldChar w:fldCharType="begin"/>
        </w:r>
        <w:r w:rsidR="003E334D">
          <w:rPr>
            <w:noProof/>
            <w:webHidden/>
          </w:rPr>
          <w:instrText xml:space="preserve"> PAGEREF _Toc409938064 \h </w:instrText>
        </w:r>
        <w:r w:rsidR="003E334D">
          <w:rPr>
            <w:noProof/>
            <w:webHidden/>
          </w:rPr>
        </w:r>
        <w:r w:rsidR="003E334D">
          <w:rPr>
            <w:noProof/>
            <w:webHidden/>
          </w:rPr>
          <w:fldChar w:fldCharType="separate"/>
        </w:r>
        <w:r w:rsidR="003E334D">
          <w:rPr>
            <w:noProof/>
            <w:webHidden/>
          </w:rPr>
          <w:t>4</w:t>
        </w:r>
        <w:r w:rsidR="003E334D">
          <w:rPr>
            <w:noProof/>
            <w:webHidden/>
          </w:rPr>
          <w:fldChar w:fldCharType="end"/>
        </w:r>
      </w:hyperlink>
    </w:p>
    <w:p w14:paraId="2577033C" w14:textId="77777777" w:rsidR="003E334D" w:rsidRDefault="00463FDD">
      <w:pPr>
        <w:pStyle w:val="TOC2"/>
        <w:tabs>
          <w:tab w:val="left" w:pos="960"/>
          <w:tab w:val="right" w:leader="dot" w:pos="9350"/>
        </w:tabs>
        <w:rPr>
          <w:rFonts w:asciiTheme="minorHAnsi" w:eastAsiaTheme="minorEastAsia" w:hAnsiTheme="minorHAnsi" w:cstheme="minorBidi"/>
          <w:noProof/>
          <w:sz w:val="22"/>
          <w:szCs w:val="22"/>
        </w:rPr>
      </w:pPr>
      <w:hyperlink w:anchor="_Toc409938065" w:history="1">
        <w:r w:rsidR="003E334D" w:rsidRPr="00AD6ACC">
          <w:rPr>
            <w:rStyle w:val="Hyperlink"/>
            <w:noProof/>
          </w:rPr>
          <w:t>4.3</w:t>
        </w:r>
        <w:r w:rsidR="003E334D">
          <w:rPr>
            <w:rFonts w:asciiTheme="minorHAnsi" w:eastAsiaTheme="minorEastAsia" w:hAnsiTheme="minorHAnsi" w:cstheme="minorBidi"/>
            <w:noProof/>
            <w:sz w:val="22"/>
            <w:szCs w:val="22"/>
          </w:rPr>
          <w:tab/>
        </w:r>
        <w:r w:rsidR="003E334D" w:rsidRPr="00AD6ACC">
          <w:rPr>
            <w:rStyle w:val="Hyperlink"/>
            <w:noProof/>
          </w:rPr>
          <w:t>Multi Stream, Single File</w:t>
        </w:r>
        <w:r w:rsidR="003E334D">
          <w:rPr>
            <w:noProof/>
            <w:webHidden/>
          </w:rPr>
          <w:tab/>
        </w:r>
        <w:r w:rsidR="003E334D">
          <w:rPr>
            <w:noProof/>
            <w:webHidden/>
          </w:rPr>
          <w:fldChar w:fldCharType="begin"/>
        </w:r>
        <w:r w:rsidR="003E334D">
          <w:rPr>
            <w:noProof/>
            <w:webHidden/>
          </w:rPr>
          <w:instrText xml:space="preserve"> PAGEREF _Toc409938065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61C3DEC0" w14:textId="77777777" w:rsidR="003E334D" w:rsidRDefault="00463FDD">
      <w:pPr>
        <w:pStyle w:val="TOC2"/>
        <w:tabs>
          <w:tab w:val="left" w:pos="960"/>
          <w:tab w:val="right" w:leader="dot" w:pos="9350"/>
        </w:tabs>
        <w:rPr>
          <w:rFonts w:asciiTheme="minorHAnsi" w:eastAsiaTheme="minorEastAsia" w:hAnsiTheme="minorHAnsi" w:cstheme="minorBidi"/>
          <w:noProof/>
          <w:sz w:val="22"/>
          <w:szCs w:val="22"/>
        </w:rPr>
      </w:pPr>
      <w:hyperlink w:anchor="_Toc409938066" w:history="1">
        <w:r w:rsidR="003E334D" w:rsidRPr="00AD6ACC">
          <w:rPr>
            <w:rStyle w:val="Hyperlink"/>
            <w:noProof/>
          </w:rPr>
          <w:t>4.4</w:t>
        </w:r>
        <w:r w:rsidR="003E334D">
          <w:rPr>
            <w:rFonts w:asciiTheme="minorHAnsi" w:eastAsiaTheme="minorEastAsia" w:hAnsiTheme="minorHAnsi" w:cstheme="minorBidi"/>
            <w:noProof/>
            <w:sz w:val="22"/>
            <w:szCs w:val="22"/>
          </w:rPr>
          <w:tab/>
        </w:r>
        <w:r w:rsidR="003E334D" w:rsidRPr="00AD6ACC">
          <w:rPr>
            <w:rStyle w:val="Hyperlink"/>
            <w:noProof/>
          </w:rPr>
          <w:t>Multi Stream, Single File (with Additional Data)</w:t>
        </w:r>
        <w:r w:rsidR="003E334D">
          <w:rPr>
            <w:noProof/>
            <w:webHidden/>
          </w:rPr>
          <w:tab/>
        </w:r>
        <w:r w:rsidR="003E334D">
          <w:rPr>
            <w:noProof/>
            <w:webHidden/>
          </w:rPr>
          <w:fldChar w:fldCharType="begin"/>
        </w:r>
        <w:r w:rsidR="003E334D">
          <w:rPr>
            <w:noProof/>
            <w:webHidden/>
          </w:rPr>
          <w:instrText xml:space="preserve"> PAGEREF _Toc409938066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3245504E" w14:textId="77777777" w:rsidR="003E334D" w:rsidRDefault="00463FDD">
      <w:pPr>
        <w:pStyle w:val="TOC2"/>
        <w:tabs>
          <w:tab w:val="left" w:pos="960"/>
          <w:tab w:val="right" w:leader="dot" w:pos="9350"/>
        </w:tabs>
        <w:rPr>
          <w:rFonts w:asciiTheme="minorHAnsi" w:eastAsiaTheme="minorEastAsia" w:hAnsiTheme="minorHAnsi" w:cstheme="minorBidi"/>
          <w:noProof/>
          <w:sz w:val="22"/>
          <w:szCs w:val="22"/>
        </w:rPr>
      </w:pPr>
      <w:hyperlink w:anchor="_Toc409938067" w:history="1">
        <w:r w:rsidR="003E334D" w:rsidRPr="00AD6ACC">
          <w:rPr>
            <w:rStyle w:val="Hyperlink"/>
            <w:noProof/>
          </w:rPr>
          <w:t>4.5</w:t>
        </w:r>
        <w:r w:rsidR="003E334D">
          <w:rPr>
            <w:rFonts w:asciiTheme="minorHAnsi" w:eastAsiaTheme="minorEastAsia" w:hAnsiTheme="minorHAnsi" w:cstheme="minorBidi"/>
            <w:noProof/>
            <w:sz w:val="22"/>
            <w:szCs w:val="22"/>
          </w:rPr>
          <w:tab/>
        </w:r>
        <w:r w:rsidR="003E334D" w:rsidRPr="00AD6ACC">
          <w:rPr>
            <w:rStyle w:val="Hyperlink"/>
            <w:noProof/>
          </w:rPr>
          <w:t>Temporal Splitting of Files</w:t>
        </w:r>
        <w:r w:rsidR="003E334D">
          <w:rPr>
            <w:noProof/>
            <w:webHidden/>
          </w:rPr>
          <w:tab/>
        </w:r>
        <w:r w:rsidR="003E334D">
          <w:rPr>
            <w:noProof/>
            <w:webHidden/>
          </w:rPr>
          <w:fldChar w:fldCharType="begin"/>
        </w:r>
        <w:r w:rsidR="003E334D">
          <w:rPr>
            <w:noProof/>
            <w:webHidden/>
          </w:rPr>
          <w:instrText xml:space="preserve"> PAGEREF _Toc409938067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28269109" w14:textId="77777777" w:rsidR="003E334D" w:rsidRDefault="00463FDD">
      <w:pPr>
        <w:pStyle w:val="TOC2"/>
        <w:tabs>
          <w:tab w:val="left" w:pos="960"/>
          <w:tab w:val="right" w:leader="dot" w:pos="9350"/>
        </w:tabs>
        <w:rPr>
          <w:rFonts w:asciiTheme="minorHAnsi" w:eastAsiaTheme="minorEastAsia" w:hAnsiTheme="minorHAnsi" w:cstheme="minorBidi"/>
          <w:noProof/>
          <w:sz w:val="22"/>
          <w:szCs w:val="22"/>
        </w:rPr>
      </w:pPr>
      <w:hyperlink w:anchor="_Toc409938068" w:history="1">
        <w:r w:rsidR="003E334D" w:rsidRPr="00AD6ACC">
          <w:rPr>
            <w:rStyle w:val="Hyperlink"/>
            <w:noProof/>
          </w:rPr>
          <w:t>4.6</w:t>
        </w:r>
        <w:r w:rsidR="003E334D">
          <w:rPr>
            <w:rFonts w:asciiTheme="minorHAnsi" w:eastAsiaTheme="minorEastAsia" w:hAnsiTheme="minorHAnsi" w:cstheme="minorBidi"/>
            <w:noProof/>
            <w:sz w:val="22"/>
            <w:szCs w:val="22"/>
          </w:rPr>
          <w:tab/>
        </w:r>
        <w:r w:rsidR="003E334D" w:rsidRPr="00AD6ACC">
          <w:rPr>
            <w:rStyle w:val="Hyperlink"/>
            <w:noProof/>
          </w:rPr>
          <w:t>Spatial Splitting of Files</w:t>
        </w:r>
        <w:r w:rsidR="003E334D">
          <w:rPr>
            <w:noProof/>
            <w:webHidden/>
          </w:rPr>
          <w:tab/>
        </w:r>
        <w:r w:rsidR="003E334D">
          <w:rPr>
            <w:noProof/>
            <w:webHidden/>
          </w:rPr>
          <w:fldChar w:fldCharType="begin"/>
        </w:r>
        <w:r w:rsidR="003E334D">
          <w:rPr>
            <w:noProof/>
            <w:webHidden/>
          </w:rPr>
          <w:instrText xml:space="preserve"> PAGEREF _Toc409938068 \h </w:instrText>
        </w:r>
        <w:r w:rsidR="003E334D">
          <w:rPr>
            <w:noProof/>
            <w:webHidden/>
          </w:rPr>
        </w:r>
        <w:r w:rsidR="003E334D">
          <w:rPr>
            <w:noProof/>
            <w:webHidden/>
          </w:rPr>
          <w:fldChar w:fldCharType="separate"/>
        </w:r>
        <w:r w:rsidR="003E334D">
          <w:rPr>
            <w:noProof/>
            <w:webHidden/>
          </w:rPr>
          <w:t>5</w:t>
        </w:r>
        <w:r w:rsidR="003E334D">
          <w:rPr>
            <w:noProof/>
            <w:webHidden/>
          </w:rPr>
          <w:fldChar w:fldCharType="end"/>
        </w:r>
      </w:hyperlink>
    </w:p>
    <w:p w14:paraId="6A96D1CC" w14:textId="77777777" w:rsidR="003E334D" w:rsidRDefault="00463FDD">
      <w:pPr>
        <w:pStyle w:val="TOC2"/>
        <w:tabs>
          <w:tab w:val="left" w:pos="960"/>
          <w:tab w:val="right" w:leader="dot" w:pos="9350"/>
        </w:tabs>
        <w:rPr>
          <w:rFonts w:asciiTheme="minorHAnsi" w:eastAsiaTheme="minorEastAsia" w:hAnsiTheme="minorHAnsi" w:cstheme="minorBidi"/>
          <w:noProof/>
          <w:sz w:val="22"/>
          <w:szCs w:val="22"/>
        </w:rPr>
      </w:pPr>
      <w:hyperlink w:anchor="_Toc409938069" w:history="1">
        <w:r w:rsidR="003E334D" w:rsidRPr="00AD6ACC">
          <w:rPr>
            <w:rStyle w:val="Hyperlink"/>
            <w:noProof/>
          </w:rPr>
          <w:t>4.7</w:t>
        </w:r>
        <w:r w:rsidR="003E334D">
          <w:rPr>
            <w:rFonts w:asciiTheme="minorHAnsi" w:eastAsiaTheme="minorEastAsia" w:hAnsiTheme="minorHAnsi" w:cstheme="minorBidi"/>
            <w:noProof/>
            <w:sz w:val="22"/>
            <w:szCs w:val="22"/>
          </w:rPr>
          <w:tab/>
        </w:r>
        <w:r w:rsidR="003E334D" w:rsidRPr="00AD6ACC">
          <w:rPr>
            <w:rStyle w:val="Hyperlink"/>
            <w:noProof/>
          </w:rPr>
          <w:t>Spatial-Temporal Splitting of Files</w:t>
        </w:r>
        <w:r w:rsidR="003E334D">
          <w:rPr>
            <w:noProof/>
            <w:webHidden/>
          </w:rPr>
          <w:tab/>
        </w:r>
        <w:r w:rsidR="003E334D">
          <w:rPr>
            <w:noProof/>
            <w:webHidden/>
          </w:rPr>
          <w:fldChar w:fldCharType="begin"/>
        </w:r>
        <w:r w:rsidR="003E334D">
          <w:rPr>
            <w:noProof/>
            <w:webHidden/>
          </w:rPr>
          <w:instrText xml:space="preserve"> PAGEREF _Toc409938069 \h </w:instrText>
        </w:r>
        <w:r w:rsidR="003E334D">
          <w:rPr>
            <w:noProof/>
            <w:webHidden/>
          </w:rPr>
        </w:r>
        <w:r w:rsidR="003E334D">
          <w:rPr>
            <w:noProof/>
            <w:webHidden/>
          </w:rPr>
          <w:fldChar w:fldCharType="separate"/>
        </w:r>
        <w:r w:rsidR="003E334D">
          <w:rPr>
            <w:noProof/>
            <w:webHidden/>
          </w:rPr>
          <w:t>6</w:t>
        </w:r>
        <w:r w:rsidR="003E334D">
          <w:rPr>
            <w:noProof/>
            <w:webHidden/>
          </w:rPr>
          <w:fldChar w:fldCharType="end"/>
        </w:r>
      </w:hyperlink>
    </w:p>
    <w:p w14:paraId="36FB5C8C" w14:textId="77777777" w:rsidR="003E334D" w:rsidRDefault="00463FDD">
      <w:pPr>
        <w:pStyle w:val="TOC1"/>
        <w:tabs>
          <w:tab w:val="left" w:pos="480"/>
          <w:tab w:val="right" w:leader="dot" w:pos="9350"/>
        </w:tabs>
        <w:rPr>
          <w:rFonts w:asciiTheme="minorHAnsi" w:eastAsiaTheme="minorEastAsia" w:hAnsiTheme="minorHAnsi" w:cstheme="minorBidi"/>
          <w:noProof/>
          <w:sz w:val="22"/>
          <w:szCs w:val="22"/>
        </w:rPr>
      </w:pPr>
      <w:hyperlink w:anchor="_Toc409938070" w:history="1">
        <w:r w:rsidR="003E334D" w:rsidRPr="00AD6ACC">
          <w:rPr>
            <w:rStyle w:val="Hyperlink"/>
            <w:noProof/>
          </w:rPr>
          <w:t>5</w:t>
        </w:r>
        <w:r w:rsidR="003E334D">
          <w:rPr>
            <w:rFonts w:asciiTheme="minorHAnsi" w:eastAsiaTheme="minorEastAsia" w:hAnsiTheme="minorHAnsi" w:cstheme="minorBidi"/>
            <w:noProof/>
            <w:sz w:val="22"/>
            <w:szCs w:val="22"/>
          </w:rPr>
          <w:tab/>
        </w:r>
        <w:r w:rsidR="003E334D" w:rsidRPr="00AD6ACC">
          <w:rPr>
            <w:rStyle w:val="Hyperlink"/>
            <w:noProof/>
          </w:rPr>
          <w:t>Metadata File Naming and Association Mechanisms</w:t>
        </w:r>
        <w:r w:rsidR="003E334D">
          <w:rPr>
            <w:noProof/>
            <w:webHidden/>
          </w:rPr>
          <w:tab/>
        </w:r>
        <w:r w:rsidR="003E334D">
          <w:rPr>
            <w:noProof/>
            <w:webHidden/>
          </w:rPr>
          <w:fldChar w:fldCharType="begin"/>
        </w:r>
        <w:r w:rsidR="003E334D">
          <w:rPr>
            <w:noProof/>
            <w:webHidden/>
          </w:rPr>
          <w:instrText xml:space="preserve"> PAGEREF _Toc409938070 \h </w:instrText>
        </w:r>
        <w:r w:rsidR="003E334D">
          <w:rPr>
            <w:noProof/>
            <w:webHidden/>
          </w:rPr>
        </w:r>
        <w:r w:rsidR="003E334D">
          <w:rPr>
            <w:noProof/>
            <w:webHidden/>
          </w:rPr>
          <w:fldChar w:fldCharType="separate"/>
        </w:r>
        <w:r w:rsidR="003E334D">
          <w:rPr>
            <w:noProof/>
            <w:webHidden/>
          </w:rPr>
          <w:t>6</w:t>
        </w:r>
        <w:r w:rsidR="003E334D">
          <w:rPr>
            <w:noProof/>
            <w:webHidden/>
          </w:rPr>
          <w:fldChar w:fldCharType="end"/>
        </w:r>
      </w:hyperlink>
    </w:p>
    <w:p w14:paraId="641A2DBD" w14:textId="77777777" w:rsidR="003E334D" w:rsidRDefault="00463FDD">
      <w:pPr>
        <w:pStyle w:val="TOC1"/>
        <w:tabs>
          <w:tab w:val="left" w:pos="480"/>
          <w:tab w:val="right" w:leader="dot" w:pos="9350"/>
        </w:tabs>
        <w:rPr>
          <w:rFonts w:asciiTheme="minorHAnsi" w:eastAsiaTheme="minorEastAsia" w:hAnsiTheme="minorHAnsi" w:cstheme="minorBidi"/>
          <w:noProof/>
          <w:sz w:val="22"/>
          <w:szCs w:val="22"/>
        </w:rPr>
      </w:pPr>
      <w:hyperlink w:anchor="_Toc409938071" w:history="1">
        <w:r w:rsidR="003E334D" w:rsidRPr="00AD6ACC">
          <w:rPr>
            <w:rStyle w:val="Hyperlink"/>
            <w:noProof/>
          </w:rPr>
          <w:t>6</w:t>
        </w:r>
        <w:r w:rsidR="003E334D">
          <w:rPr>
            <w:rFonts w:asciiTheme="minorHAnsi" w:eastAsiaTheme="minorEastAsia" w:hAnsiTheme="minorHAnsi" w:cstheme="minorBidi"/>
            <w:noProof/>
            <w:sz w:val="22"/>
            <w:szCs w:val="22"/>
          </w:rPr>
          <w:tab/>
        </w:r>
        <w:r w:rsidR="003E334D" w:rsidRPr="00AD6ACC">
          <w:rPr>
            <w:rStyle w:val="Hyperlink"/>
            <w:noProof/>
          </w:rPr>
          <w:t>Domain Model</w:t>
        </w:r>
        <w:r w:rsidR="003E334D">
          <w:rPr>
            <w:noProof/>
            <w:webHidden/>
          </w:rPr>
          <w:tab/>
        </w:r>
        <w:r w:rsidR="003E334D">
          <w:rPr>
            <w:noProof/>
            <w:webHidden/>
          </w:rPr>
          <w:fldChar w:fldCharType="begin"/>
        </w:r>
        <w:r w:rsidR="003E334D">
          <w:rPr>
            <w:noProof/>
            <w:webHidden/>
          </w:rPr>
          <w:instrText xml:space="preserve"> PAGEREF _Toc409938071 \h </w:instrText>
        </w:r>
        <w:r w:rsidR="003E334D">
          <w:rPr>
            <w:noProof/>
            <w:webHidden/>
          </w:rPr>
        </w:r>
        <w:r w:rsidR="003E334D">
          <w:rPr>
            <w:noProof/>
            <w:webHidden/>
          </w:rPr>
          <w:fldChar w:fldCharType="separate"/>
        </w:r>
        <w:r w:rsidR="003E334D">
          <w:rPr>
            <w:noProof/>
            <w:webHidden/>
          </w:rPr>
          <w:t>6</w:t>
        </w:r>
        <w:r w:rsidR="003E334D">
          <w:rPr>
            <w:noProof/>
            <w:webHidden/>
          </w:rPr>
          <w:fldChar w:fldCharType="end"/>
        </w:r>
      </w:hyperlink>
    </w:p>
    <w:p w14:paraId="5B59A56B" w14:textId="77777777" w:rsidR="003E334D" w:rsidRDefault="00463FDD">
      <w:pPr>
        <w:pStyle w:val="TOC2"/>
        <w:tabs>
          <w:tab w:val="left" w:pos="960"/>
          <w:tab w:val="right" w:leader="dot" w:pos="9350"/>
        </w:tabs>
        <w:rPr>
          <w:rFonts w:asciiTheme="minorHAnsi" w:eastAsiaTheme="minorEastAsia" w:hAnsiTheme="minorHAnsi" w:cstheme="minorBidi"/>
          <w:noProof/>
          <w:sz w:val="22"/>
          <w:szCs w:val="22"/>
        </w:rPr>
      </w:pPr>
      <w:hyperlink w:anchor="_Toc409938072" w:history="1">
        <w:r w:rsidR="003E334D" w:rsidRPr="00AD6ACC">
          <w:rPr>
            <w:rStyle w:val="Hyperlink"/>
            <w:noProof/>
          </w:rPr>
          <w:t>6.1</w:t>
        </w:r>
        <w:r w:rsidR="003E334D">
          <w:rPr>
            <w:rFonts w:asciiTheme="minorHAnsi" w:eastAsiaTheme="minorEastAsia" w:hAnsiTheme="minorHAnsi" w:cstheme="minorBidi"/>
            <w:noProof/>
            <w:sz w:val="22"/>
            <w:szCs w:val="22"/>
          </w:rPr>
          <w:tab/>
        </w:r>
        <w:r w:rsidR="003E334D" w:rsidRPr="00AD6ACC">
          <w:rPr>
            <w:rStyle w:val="Hyperlink"/>
            <w:noProof/>
          </w:rPr>
          <w:t>Architecture</w:t>
        </w:r>
        <w:r w:rsidR="003E334D">
          <w:rPr>
            <w:noProof/>
            <w:webHidden/>
          </w:rPr>
          <w:tab/>
        </w:r>
        <w:r w:rsidR="003E334D">
          <w:rPr>
            <w:noProof/>
            <w:webHidden/>
          </w:rPr>
          <w:fldChar w:fldCharType="begin"/>
        </w:r>
        <w:r w:rsidR="003E334D">
          <w:rPr>
            <w:noProof/>
            <w:webHidden/>
          </w:rPr>
          <w:instrText xml:space="preserve"> PAGEREF _Toc409938072 \h </w:instrText>
        </w:r>
        <w:r w:rsidR="003E334D">
          <w:rPr>
            <w:noProof/>
            <w:webHidden/>
          </w:rPr>
        </w:r>
        <w:r w:rsidR="003E334D">
          <w:rPr>
            <w:noProof/>
            <w:webHidden/>
          </w:rPr>
          <w:fldChar w:fldCharType="separate"/>
        </w:r>
        <w:r w:rsidR="003E334D">
          <w:rPr>
            <w:noProof/>
            <w:webHidden/>
          </w:rPr>
          <w:t>7</w:t>
        </w:r>
        <w:r w:rsidR="003E334D">
          <w:rPr>
            <w:noProof/>
            <w:webHidden/>
          </w:rPr>
          <w:fldChar w:fldCharType="end"/>
        </w:r>
      </w:hyperlink>
    </w:p>
    <w:p w14:paraId="192BDA15" w14:textId="77777777" w:rsidR="003E334D" w:rsidRDefault="00463FDD">
      <w:pPr>
        <w:pStyle w:val="TOC2"/>
        <w:tabs>
          <w:tab w:val="left" w:pos="960"/>
          <w:tab w:val="right" w:leader="dot" w:pos="9350"/>
        </w:tabs>
        <w:rPr>
          <w:rFonts w:asciiTheme="minorHAnsi" w:eastAsiaTheme="minorEastAsia" w:hAnsiTheme="minorHAnsi" w:cstheme="minorBidi"/>
          <w:noProof/>
          <w:sz w:val="22"/>
          <w:szCs w:val="22"/>
        </w:rPr>
      </w:pPr>
      <w:hyperlink w:anchor="_Toc409938073" w:history="1">
        <w:r w:rsidR="003E334D" w:rsidRPr="00AD6ACC">
          <w:rPr>
            <w:rStyle w:val="Hyperlink"/>
            <w:noProof/>
          </w:rPr>
          <w:t>6.2</w:t>
        </w:r>
        <w:r w:rsidR="003E334D">
          <w:rPr>
            <w:rFonts w:asciiTheme="minorHAnsi" w:eastAsiaTheme="minorEastAsia" w:hAnsiTheme="minorHAnsi" w:cstheme="minorBidi"/>
            <w:noProof/>
            <w:sz w:val="22"/>
            <w:szCs w:val="22"/>
          </w:rPr>
          <w:tab/>
        </w:r>
        <w:r w:rsidR="003E334D" w:rsidRPr="00AD6ACC">
          <w:rPr>
            <w:rStyle w:val="Hyperlink"/>
            <w:noProof/>
          </w:rPr>
          <w:t>Core Classes</w:t>
        </w:r>
        <w:r w:rsidR="003E334D">
          <w:rPr>
            <w:noProof/>
            <w:webHidden/>
          </w:rPr>
          <w:tab/>
        </w:r>
        <w:r w:rsidR="003E334D">
          <w:rPr>
            <w:noProof/>
            <w:webHidden/>
          </w:rPr>
          <w:fldChar w:fldCharType="begin"/>
        </w:r>
        <w:r w:rsidR="003E334D">
          <w:rPr>
            <w:noProof/>
            <w:webHidden/>
          </w:rPr>
          <w:instrText xml:space="preserve"> PAGEREF _Toc409938073 \h </w:instrText>
        </w:r>
        <w:r w:rsidR="003E334D">
          <w:rPr>
            <w:noProof/>
            <w:webHidden/>
          </w:rPr>
        </w:r>
        <w:r w:rsidR="003E334D">
          <w:rPr>
            <w:noProof/>
            <w:webHidden/>
          </w:rPr>
          <w:fldChar w:fldCharType="separate"/>
        </w:r>
        <w:r w:rsidR="003E334D">
          <w:rPr>
            <w:noProof/>
            <w:webHidden/>
          </w:rPr>
          <w:t>9</w:t>
        </w:r>
        <w:r w:rsidR="003E334D">
          <w:rPr>
            <w:noProof/>
            <w:webHidden/>
          </w:rPr>
          <w:fldChar w:fldCharType="end"/>
        </w:r>
      </w:hyperlink>
    </w:p>
    <w:p w14:paraId="425A13CC"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74" w:history="1">
        <w:r w:rsidR="003E334D" w:rsidRPr="00AD6ACC">
          <w:rPr>
            <w:rStyle w:val="Hyperlink"/>
            <w:noProof/>
          </w:rPr>
          <w:t>6.2.1</w:t>
        </w:r>
        <w:r w:rsidR="003E334D">
          <w:rPr>
            <w:rFonts w:asciiTheme="minorHAnsi" w:eastAsiaTheme="minorEastAsia" w:hAnsiTheme="minorHAnsi" w:cstheme="minorBidi"/>
            <w:noProof/>
            <w:sz w:val="22"/>
            <w:szCs w:val="22"/>
          </w:rPr>
          <w:tab/>
        </w:r>
        <w:r w:rsidR="003E334D" w:rsidRPr="00AD6ACC">
          <w:rPr>
            <w:rStyle w:val="Hyperlink"/>
            <w:noProof/>
          </w:rPr>
          <w:t>Session Object</w:t>
        </w:r>
        <w:r w:rsidR="003E334D">
          <w:rPr>
            <w:noProof/>
            <w:webHidden/>
          </w:rPr>
          <w:tab/>
        </w:r>
        <w:r w:rsidR="003E334D">
          <w:rPr>
            <w:noProof/>
            <w:webHidden/>
          </w:rPr>
          <w:fldChar w:fldCharType="begin"/>
        </w:r>
        <w:r w:rsidR="003E334D">
          <w:rPr>
            <w:noProof/>
            <w:webHidden/>
          </w:rPr>
          <w:instrText xml:space="preserve"> PAGEREF _Toc409938074 \h </w:instrText>
        </w:r>
        <w:r w:rsidR="003E334D">
          <w:rPr>
            <w:noProof/>
            <w:webHidden/>
          </w:rPr>
        </w:r>
        <w:r w:rsidR="003E334D">
          <w:rPr>
            <w:noProof/>
            <w:webHidden/>
          </w:rPr>
          <w:fldChar w:fldCharType="separate"/>
        </w:r>
        <w:r w:rsidR="003E334D">
          <w:rPr>
            <w:noProof/>
            <w:webHidden/>
          </w:rPr>
          <w:t>9</w:t>
        </w:r>
        <w:r w:rsidR="003E334D">
          <w:rPr>
            <w:noProof/>
            <w:webHidden/>
          </w:rPr>
          <w:fldChar w:fldCharType="end"/>
        </w:r>
      </w:hyperlink>
    </w:p>
    <w:p w14:paraId="14B64D7B"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75" w:history="1">
        <w:r w:rsidR="003E334D" w:rsidRPr="00AD6ACC">
          <w:rPr>
            <w:rStyle w:val="Hyperlink"/>
            <w:noProof/>
          </w:rPr>
          <w:t>6.2.2</w:t>
        </w:r>
        <w:r w:rsidR="003E334D">
          <w:rPr>
            <w:rFonts w:asciiTheme="minorHAnsi" w:eastAsiaTheme="minorEastAsia" w:hAnsiTheme="minorHAnsi" w:cstheme="minorBidi"/>
            <w:noProof/>
            <w:sz w:val="22"/>
            <w:szCs w:val="22"/>
          </w:rPr>
          <w:tab/>
        </w:r>
        <w:r w:rsidR="003E334D" w:rsidRPr="00AD6ACC">
          <w:rPr>
            <w:rStyle w:val="Hyperlink"/>
            <w:noProof/>
          </w:rPr>
          <w:t>System Object</w:t>
        </w:r>
        <w:r w:rsidR="003E334D">
          <w:rPr>
            <w:noProof/>
            <w:webHidden/>
          </w:rPr>
          <w:tab/>
        </w:r>
        <w:r w:rsidR="003E334D">
          <w:rPr>
            <w:noProof/>
            <w:webHidden/>
          </w:rPr>
          <w:fldChar w:fldCharType="begin"/>
        </w:r>
        <w:r w:rsidR="003E334D">
          <w:rPr>
            <w:noProof/>
            <w:webHidden/>
          </w:rPr>
          <w:instrText xml:space="preserve"> PAGEREF _Toc409938075 \h </w:instrText>
        </w:r>
        <w:r w:rsidR="003E334D">
          <w:rPr>
            <w:noProof/>
            <w:webHidden/>
          </w:rPr>
        </w:r>
        <w:r w:rsidR="003E334D">
          <w:rPr>
            <w:noProof/>
            <w:webHidden/>
          </w:rPr>
          <w:fldChar w:fldCharType="separate"/>
        </w:r>
        <w:r w:rsidR="003E334D">
          <w:rPr>
            <w:noProof/>
            <w:webHidden/>
          </w:rPr>
          <w:t>10</w:t>
        </w:r>
        <w:r w:rsidR="003E334D">
          <w:rPr>
            <w:noProof/>
            <w:webHidden/>
          </w:rPr>
          <w:fldChar w:fldCharType="end"/>
        </w:r>
      </w:hyperlink>
    </w:p>
    <w:p w14:paraId="30C72F64"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76" w:history="1">
        <w:r w:rsidR="003E334D" w:rsidRPr="00AD6ACC">
          <w:rPr>
            <w:rStyle w:val="Hyperlink"/>
            <w:noProof/>
          </w:rPr>
          <w:t>6.2.3</w:t>
        </w:r>
        <w:r w:rsidR="003E334D">
          <w:rPr>
            <w:rFonts w:asciiTheme="minorHAnsi" w:eastAsiaTheme="minorEastAsia" w:hAnsiTheme="minorHAnsi" w:cstheme="minorBidi"/>
            <w:noProof/>
            <w:sz w:val="22"/>
            <w:szCs w:val="22"/>
          </w:rPr>
          <w:tab/>
        </w:r>
        <w:r w:rsidR="003E334D" w:rsidRPr="00AD6ACC">
          <w:rPr>
            <w:rStyle w:val="Hyperlink"/>
            <w:noProof/>
          </w:rPr>
          <w:t>Cluster Object</w:t>
        </w:r>
        <w:r w:rsidR="003E334D">
          <w:rPr>
            <w:noProof/>
            <w:webHidden/>
          </w:rPr>
          <w:tab/>
        </w:r>
        <w:r w:rsidR="003E334D">
          <w:rPr>
            <w:noProof/>
            <w:webHidden/>
          </w:rPr>
          <w:fldChar w:fldCharType="begin"/>
        </w:r>
        <w:r w:rsidR="003E334D">
          <w:rPr>
            <w:noProof/>
            <w:webHidden/>
          </w:rPr>
          <w:instrText xml:space="preserve"> PAGEREF _Toc409938076 \h </w:instrText>
        </w:r>
        <w:r w:rsidR="003E334D">
          <w:rPr>
            <w:noProof/>
            <w:webHidden/>
          </w:rPr>
        </w:r>
        <w:r w:rsidR="003E334D">
          <w:rPr>
            <w:noProof/>
            <w:webHidden/>
          </w:rPr>
          <w:fldChar w:fldCharType="separate"/>
        </w:r>
        <w:r w:rsidR="003E334D">
          <w:rPr>
            <w:noProof/>
            <w:webHidden/>
          </w:rPr>
          <w:t>11</w:t>
        </w:r>
        <w:r w:rsidR="003E334D">
          <w:rPr>
            <w:noProof/>
            <w:webHidden/>
          </w:rPr>
          <w:fldChar w:fldCharType="end"/>
        </w:r>
      </w:hyperlink>
    </w:p>
    <w:p w14:paraId="6471E2A6"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77" w:history="1">
        <w:r w:rsidR="003E334D" w:rsidRPr="00AD6ACC">
          <w:rPr>
            <w:rStyle w:val="Hyperlink"/>
            <w:noProof/>
          </w:rPr>
          <w:t>6.2.4</w:t>
        </w:r>
        <w:r w:rsidR="003E334D">
          <w:rPr>
            <w:rFonts w:asciiTheme="minorHAnsi" w:eastAsiaTheme="minorEastAsia" w:hAnsiTheme="minorHAnsi" w:cstheme="minorBidi"/>
            <w:noProof/>
            <w:sz w:val="22"/>
            <w:szCs w:val="22"/>
          </w:rPr>
          <w:tab/>
        </w:r>
        <w:r w:rsidR="003E334D" w:rsidRPr="00AD6ACC">
          <w:rPr>
            <w:rStyle w:val="Hyperlink"/>
            <w:noProof/>
          </w:rPr>
          <w:t>Source Object</w:t>
        </w:r>
        <w:r w:rsidR="003E334D">
          <w:rPr>
            <w:noProof/>
            <w:webHidden/>
          </w:rPr>
          <w:tab/>
        </w:r>
        <w:r w:rsidR="003E334D">
          <w:rPr>
            <w:noProof/>
            <w:webHidden/>
          </w:rPr>
          <w:fldChar w:fldCharType="begin"/>
        </w:r>
        <w:r w:rsidR="003E334D">
          <w:rPr>
            <w:noProof/>
            <w:webHidden/>
          </w:rPr>
          <w:instrText xml:space="preserve"> PAGEREF _Toc409938077 \h </w:instrText>
        </w:r>
        <w:r w:rsidR="003E334D">
          <w:rPr>
            <w:noProof/>
            <w:webHidden/>
          </w:rPr>
        </w:r>
        <w:r w:rsidR="003E334D">
          <w:rPr>
            <w:noProof/>
            <w:webHidden/>
          </w:rPr>
          <w:fldChar w:fldCharType="separate"/>
        </w:r>
        <w:r w:rsidR="003E334D">
          <w:rPr>
            <w:noProof/>
            <w:webHidden/>
          </w:rPr>
          <w:t>12</w:t>
        </w:r>
        <w:r w:rsidR="003E334D">
          <w:rPr>
            <w:noProof/>
            <w:webHidden/>
          </w:rPr>
          <w:fldChar w:fldCharType="end"/>
        </w:r>
      </w:hyperlink>
    </w:p>
    <w:p w14:paraId="0010D38C"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78" w:history="1">
        <w:r w:rsidR="003E334D" w:rsidRPr="00AD6ACC">
          <w:rPr>
            <w:rStyle w:val="Hyperlink"/>
            <w:noProof/>
          </w:rPr>
          <w:t>6.2.5</w:t>
        </w:r>
        <w:r w:rsidR="003E334D">
          <w:rPr>
            <w:rFonts w:asciiTheme="minorHAnsi" w:eastAsiaTheme="minorEastAsia" w:hAnsiTheme="minorHAnsi" w:cstheme="minorBidi"/>
            <w:noProof/>
            <w:sz w:val="22"/>
            <w:szCs w:val="22"/>
          </w:rPr>
          <w:tab/>
        </w:r>
        <w:r w:rsidR="003E334D" w:rsidRPr="00AD6ACC">
          <w:rPr>
            <w:rStyle w:val="Hyperlink"/>
            <w:noProof/>
          </w:rPr>
          <w:t>Band Object</w:t>
        </w:r>
        <w:r w:rsidR="003E334D">
          <w:rPr>
            <w:noProof/>
            <w:webHidden/>
          </w:rPr>
          <w:tab/>
        </w:r>
        <w:r w:rsidR="003E334D">
          <w:rPr>
            <w:noProof/>
            <w:webHidden/>
          </w:rPr>
          <w:fldChar w:fldCharType="begin"/>
        </w:r>
        <w:r w:rsidR="003E334D">
          <w:rPr>
            <w:noProof/>
            <w:webHidden/>
          </w:rPr>
          <w:instrText xml:space="preserve"> PAGEREF _Toc409938078 \h </w:instrText>
        </w:r>
        <w:r w:rsidR="003E334D">
          <w:rPr>
            <w:noProof/>
            <w:webHidden/>
          </w:rPr>
        </w:r>
        <w:r w:rsidR="003E334D">
          <w:rPr>
            <w:noProof/>
            <w:webHidden/>
          </w:rPr>
          <w:fldChar w:fldCharType="separate"/>
        </w:r>
        <w:r w:rsidR="003E334D">
          <w:rPr>
            <w:noProof/>
            <w:webHidden/>
          </w:rPr>
          <w:t>13</w:t>
        </w:r>
        <w:r w:rsidR="003E334D">
          <w:rPr>
            <w:noProof/>
            <w:webHidden/>
          </w:rPr>
          <w:fldChar w:fldCharType="end"/>
        </w:r>
      </w:hyperlink>
    </w:p>
    <w:p w14:paraId="20906226"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79" w:history="1">
        <w:r w:rsidR="003E334D" w:rsidRPr="00AD6ACC">
          <w:rPr>
            <w:rStyle w:val="Hyperlink"/>
            <w:noProof/>
          </w:rPr>
          <w:t>6.2.6</w:t>
        </w:r>
        <w:r w:rsidR="003E334D">
          <w:rPr>
            <w:rFonts w:asciiTheme="minorHAnsi" w:eastAsiaTheme="minorEastAsia" w:hAnsiTheme="minorHAnsi" w:cstheme="minorBidi"/>
            <w:noProof/>
            <w:sz w:val="22"/>
            <w:szCs w:val="22"/>
          </w:rPr>
          <w:tab/>
        </w:r>
        <w:r w:rsidR="003E334D" w:rsidRPr="00AD6ACC">
          <w:rPr>
            <w:rStyle w:val="Hyperlink"/>
            <w:noProof/>
          </w:rPr>
          <w:t>Stream Object</w:t>
        </w:r>
        <w:r w:rsidR="003E334D">
          <w:rPr>
            <w:noProof/>
            <w:webHidden/>
          </w:rPr>
          <w:tab/>
        </w:r>
        <w:r w:rsidR="003E334D">
          <w:rPr>
            <w:noProof/>
            <w:webHidden/>
          </w:rPr>
          <w:fldChar w:fldCharType="begin"/>
        </w:r>
        <w:r w:rsidR="003E334D">
          <w:rPr>
            <w:noProof/>
            <w:webHidden/>
          </w:rPr>
          <w:instrText xml:space="preserve"> PAGEREF _Toc409938079 \h </w:instrText>
        </w:r>
        <w:r w:rsidR="003E334D">
          <w:rPr>
            <w:noProof/>
            <w:webHidden/>
          </w:rPr>
        </w:r>
        <w:r w:rsidR="003E334D">
          <w:rPr>
            <w:noProof/>
            <w:webHidden/>
          </w:rPr>
          <w:fldChar w:fldCharType="separate"/>
        </w:r>
        <w:r w:rsidR="003E334D">
          <w:rPr>
            <w:noProof/>
            <w:webHidden/>
          </w:rPr>
          <w:t>14</w:t>
        </w:r>
        <w:r w:rsidR="003E334D">
          <w:rPr>
            <w:noProof/>
            <w:webHidden/>
          </w:rPr>
          <w:fldChar w:fldCharType="end"/>
        </w:r>
      </w:hyperlink>
    </w:p>
    <w:p w14:paraId="5E121FCD"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80" w:history="1">
        <w:r w:rsidR="003E334D" w:rsidRPr="00AD6ACC">
          <w:rPr>
            <w:rStyle w:val="Hyperlink"/>
            <w:noProof/>
          </w:rPr>
          <w:t>6.2.7</w:t>
        </w:r>
        <w:r w:rsidR="003E334D">
          <w:rPr>
            <w:rFonts w:asciiTheme="minorHAnsi" w:eastAsiaTheme="minorEastAsia" w:hAnsiTheme="minorHAnsi" w:cstheme="minorBidi"/>
            <w:noProof/>
            <w:sz w:val="22"/>
            <w:szCs w:val="22"/>
          </w:rPr>
          <w:tab/>
        </w:r>
        <w:r w:rsidR="003E334D" w:rsidRPr="00AD6ACC">
          <w:rPr>
            <w:rStyle w:val="Hyperlink"/>
            <w:noProof/>
          </w:rPr>
          <w:t>Lump Object</w:t>
        </w:r>
        <w:r w:rsidR="003E334D">
          <w:rPr>
            <w:noProof/>
            <w:webHidden/>
          </w:rPr>
          <w:tab/>
        </w:r>
        <w:r w:rsidR="003E334D">
          <w:rPr>
            <w:noProof/>
            <w:webHidden/>
          </w:rPr>
          <w:fldChar w:fldCharType="begin"/>
        </w:r>
        <w:r w:rsidR="003E334D">
          <w:rPr>
            <w:noProof/>
            <w:webHidden/>
          </w:rPr>
          <w:instrText xml:space="preserve"> PAGEREF _Toc409938080 \h </w:instrText>
        </w:r>
        <w:r w:rsidR="003E334D">
          <w:rPr>
            <w:noProof/>
            <w:webHidden/>
          </w:rPr>
        </w:r>
        <w:r w:rsidR="003E334D">
          <w:rPr>
            <w:noProof/>
            <w:webHidden/>
          </w:rPr>
          <w:fldChar w:fldCharType="separate"/>
        </w:r>
        <w:r w:rsidR="003E334D">
          <w:rPr>
            <w:noProof/>
            <w:webHidden/>
          </w:rPr>
          <w:t>17</w:t>
        </w:r>
        <w:r w:rsidR="003E334D">
          <w:rPr>
            <w:noProof/>
            <w:webHidden/>
          </w:rPr>
          <w:fldChar w:fldCharType="end"/>
        </w:r>
      </w:hyperlink>
    </w:p>
    <w:p w14:paraId="785AD456"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81" w:history="1">
        <w:r w:rsidR="003E334D" w:rsidRPr="00AD6ACC">
          <w:rPr>
            <w:rStyle w:val="Hyperlink"/>
            <w:noProof/>
          </w:rPr>
          <w:t>6.2.8</w:t>
        </w:r>
        <w:r w:rsidR="003E334D">
          <w:rPr>
            <w:rFonts w:asciiTheme="minorHAnsi" w:eastAsiaTheme="minorEastAsia" w:hAnsiTheme="minorHAnsi" w:cstheme="minorBidi"/>
            <w:noProof/>
            <w:sz w:val="22"/>
            <w:szCs w:val="22"/>
          </w:rPr>
          <w:tab/>
        </w:r>
        <w:r w:rsidR="003E334D" w:rsidRPr="00AD6ACC">
          <w:rPr>
            <w:rStyle w:val="Hyperlink"/>
            <w:noProof/>
          </w:rPr>
          <w:t>Chunk Object</w:t>
        </w:r>
        <w:r w:rsidR="003E334D">
          <w:rPr>
            <w:noProof/>
            <w:webHidden/>
          </w:rPr>
          <w:tab/>
        </w:r>
        <w:r w:rsidR="003E334D">
          <w:rPr>
            <w:noProof/>
            <w:webHidden/>
          </w:rPr>
          <w:fldChar w:fldCharType="begin"/>
        </w:r>
        <w:r w:rsidR="003E334D">
          <w:rPr>
            <w:noProof/>
            <w:webHidden/>
          </w:rPr>
          <w:instrText xml:space="preserve"> PAGEREF _Toc409938081 \h </w:instrText>
        </w:r>
        <w:r w:rsidR="003E334D">
          <w:rPr>
            <w:noProof/>
            <w:webHidden/>
          </w:rPr>
        </w:r>
        <w:r w:rsidR="003E334D">
          <w:rPr>
            <w:noProof/>
            <w:webHidden/>
          </w:rPr>
          <w:fldChar w:fldCharType="separate"/>
        </w:r>
        <w:r w:rsidR="003E334D">
          <w:rPr>
            <w:noProof/>
            <w:webHidden/>
          </w:rPr>
          <w:t>18</w:t>
        </w:r>
        <w:r w:rsidR="003E334D">
          <w:rPr>
            <w:noProof/>
            <w:webHidden/>
          </w:rPr>
          <w:fldChar w:fldCharType="end"/>
        </w:r>
      </w:hyperlink>
    </w:p>
    <w:p w14:paraId="4F90D16A"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82" w:history="1">
        <w:r w:rsidR="003E334D" w:rsidRPr="00AD6ACC">
          <w:rPr>
            <w:rStyle w:val="Hyperlink"/>
            <w:noProof/>
          </w:rPr>
          <w:t>6.2.9</w:t>
        </w:r>
        <w:r w:rsidR="003E334D">
          <w:rPr>
            <w:rFonts w:asciiTheme="minorHAnsi" w:eastAsiaTheme="minorEastAsia" w:hAnsiTheme="minorHAnsi" w:cstheme="minorBidi"/>
            <w:noProof/>
            <w:sz w:val="22"/>
            <w:szCs w:val="22"/>
          </w:rPr>
          <w:tab/>
        </w:r>
        <w:r w:rsidR="003E334D" w:rsidRPr="00AD6ACC">
          <w:rPr>
            <w:rStyle w:val="Hyperlink"/>
            <w:noProof/>
          </w:rPr>
          <w:t>Block Object</w:t>
        </w:r>
        <w:r w:rsidR="003E334D">
          <w:rPr>
            <w:noProof/>
            <w:webHidden/>
          </w:rPr>
          <w:tab/>
        </w:r>
        <w:r w:rsidR="003E334D">
          <w:rPr>
            <w:noProof/>
            <w:webHidden/>
          </w:rPr>
          <w:fldChar w:fldCharType="begin"/>
        </w:r>
        <w:r w:rsidR="003E334D">
          <w:rPr>
            <w:noProof/>
            <w:webHidden/>
          </w:rPr>
          <w:instrText xml:space="preserve"> PAGEREF _Toc409938082 \h </w:instrText>
        </w:r>
        <w:r w:rsidR="003E334D">
          <w:rPr>
            <w:noProof/>
            <w:webHidden/>
          </w:rPr>
        </w:r>
        <w:r w:rsidR="003E334D">
          <w:rPr>
            <w:noProof/>
            <w:webHidden/>
          </w:rPr>
          <w:fldChar w:fldCharType="separate"/>
        </w:r>
        <w:r w:rsidR="003E334D">
          <w:rPr>
            <w:noProof/>
            <w:webHidden/>
          </w:rPr>
          <w:t>20</w:t>
        </w:r>
        <w:r w:rsidR="003E334D">
          <w:rPr>
            <w:noProof/>
            <w:webHidden/>
          </w:rPr>
          <w:fldChar w:fldCharType="end"/>
        </w:r>
      </w:hyperlink>
    </w:p>
    <w:p w14:paraId="01BEB830" w14:textId="77777777" w:rsidR="003E334D" w:rsidRDefault="00463FDD">
      <w:pPr>
        <w:pStyle w:val="TOC3"/>
        <w:tabs>
          <w:tab w:val="left" w:pos="1440"/>
          <w:tab w:val="right" w:leader="dot" w:pos="9350"/>
        </w:tabs>
        <w:rPr>
          <w:rFonts w:asciiTheme="minorHAnsi" w:eastAsiaTheme="minorEastAsia" w:hAnsiTheme="minorHAnsi" w:cstheme="minorBidi"/>
          <w:noProof/>
          <w:sz w:val="22"/>
          <w:szCs w:val="22"/>
        </w:rPr>
      </w:pPr>
      <w:hyperlink w:anchor="_Toc409938083" w:history="1">
        <w:r w:rsidR="003E334D" w:rsidRPr="00AD6ACC">
          <w:rPr>
            <w:rStyle w:val="Hyperlink"/>
            <w:noProof/>
          </w:rPr>
          <w:t>6.2.10</w:t>
        </w:r>
        <w:r w:rsidR="003E334D">
          <w:rPr>
            <w:rFonts w:asciiTheme="minorHAnsi" w:eastAsiaTheme="minorEastAsia" w:hAnsiTheme="minorHAnsi" w:cstheme="minorBidi"/>
            <w:noProof/>
            <w:sz w:val="22"/>
            <w:szCs w:val="22"/>
          </w:rPr>
          <w:tab/>
        </w:r>
        <w:r w:rsidR="003E334D" w:rsidRPr="00AD6ACC">
          <w:rPr>
            <w:rStyle w:val="Hyperlink"/>
            <w:noProof/>
          </w:rPr>
          <w:t>Lane Object</w:t>
        </w:r>
        <w:r w:rsidR="003E334D">
          <w:rPr>
            <w:noProof/>
            <w:webHidden/>
          </w:rPr>
          <w:tab/>
        </w:r>
        <w:r w:rsidR="003E334D">
          <w:rPr>
            <w:noProof/>
            <w:webHidden/>
          </w:rPr>
          <w:fldChar w:fldCharType="begin"/>
        </w:r>
        <w:r w:rsidR="003E334D">
          <w:rPr>
            <w:noProof/>
            <w:webHidden/>
          </w:rPr>
          <w:instrText xml:space="preserve"> PAGEREF _Toc409938083 \h </w:instrText>
        </w:r>
        <w:r w:rsidR="003E334D">
          <w:rPr>
            <w:noProof/>
            <w:webHidden/>
          </w:rPr>
        </w:r>
        <w:r w:rsidR="003E334D">
          <w:rPr>
            <w:noProof/>
            <w:webHidden/>
          </w:rPr>
          <w:fldChar w:fldCharType="separate"/>
        </w:r>
        <w:r w:rsidR="003E334D">
          <w:rPr>
            <w:noProof/>
            <w:webHidden/>
          </w:rPr>
          <w:t>21</w:t>
        </w:r>
        <w:r w:rsidR="003E334D">
          <w:rPr>
            <w:noProof/>
            <w:webHidden/>
          </w:rPr>
          <w:fldChar w:fldCharType="end"/>
        </w:r>
      </w:hyperlink>
    </w:p>
    <w:p w14:paraId="0CACB367" w14:textId="77777777" w:rsidR="003E334D" w:rsidRDefault="00463FDD">
      <w:pPr>
        <w:pStyle w:val="TOC3"/>
        <w:tabs>
          <w:tab w:val="right" w:leader="dot" w:pos="9350"/>
        </w:tabs>
        <w:rPr>
          <w:rFonts w:asciiTheme="minorHAnsi" w:eastAsiaTheme="minorEastAsia" w:hAnsiTheme="minorHAnsi" w:cstheme="minorBidi"/>
          <w:noProof/>
          <w:sz w:val="22"/>
          <w:szCs w:val="22"/>
        </w:rPr>
      </w:pPr>
      <w:hyperlink w:anchor="_Toc409938084" w:history="1">
        <w:r w:rsidR="003E334D" w:rsidRPr="00AD6ACC">
          <w:rPr>
            <w:rStyle w:val="Hyperlink"/>
            <w:noProof/>
          </w:rPr>
          <w:t>File Object</w:t>
        </w:r>
        <w:r w:rsidR="003E334D">
          <w:rPr>
            <w:noProof/>
            <w:webHidden/>
          </w:rPr>
          <w:tab/>
        </w:r>
        <w:r w:rsidR="003E334D">
          <w:rPr>
            <w:noProof/>
            <w:webHidden/>
          </w:rPr>
          <w:fldChar w:fldCharType="begin"/>
        </w:r>
        <w:r w:rsidR="003E334D">
          <w:rPr>
            <w:noProof/>
            <w:webHidden/>
          </w:rPr>
          <w:instrText xml:space="preserve"> PAGEREF _Toc409938084 \h </w:instrText>
        </w:r>
        <w:r w:rsidR="003E334D">
          <w:rPr>
            <w:noProof/>
            <w:webHidden/>
          </w:rPr>
        </w:r>
        <w:r w:rsidR="003E334D">
          <w:rPr>
            <w:noProof/>
            <w:webHidden/>
          </w:rPr>
          <w:fldChar w:fldCharType="separate"/>
        </w:r>
        <w:r w:rsidR="003E334D">
          <w:rPr>
            <w:noProof/>
            <w:webHidden/>
          </w:rPr>
          <w:t>22</w:t>
        </w:r>
        <w:r w:rsidR="003E334D">
          <w:rPr>
            <w:noProof/>
            <w:webHidden/>
          </w:rPr>
          <w:fldChar w:fldCharType="end"/>
        </w:r>
      </w:hyperlink>
    </w:p>
    <w:p w14:paraId="586B1F1B" w14:textId="77777777" w:rsidR="003E334D" w:rsidRDefault="00463FDD">
      <w:pPr>
        <w:pStyle w:val="TOC3"/>
        <w:tabs>
          <w:tab w:val="left" w:pos="1440"/>
          <w:tab w:val="right" w:leader="dot" w:pos="9350"/>
        </w:tabs>
        <w:rPr>
          <w:rFonts w:asciiTheme="minorHAnsi" w:eastAsiaTheme="minorEastAsia" w:hAnsiTheme="minorHAnsi" w:cstheme="minorBidi"/>
          <w:noProof/>
          <w:sz w:val="22"/>
          <w:szCs w:val="22"/>
        </w:rPr>
      </w:pPr>
      <w:hyperlink w:anchor="_Toc409938085" w:history="1">
        <w:r w:rsidR="003E334D" w:rsidRPr="00AD6ACC">
          <w:rPr>
            <w:rStyle w:val="Hyperlink"/>
            <w:noProof/>
          </w:rPr>
          <w:t>6.2.11</w:t>
        </w:r>
        <w:r w:rsidR="003E334D">
          <w:rPr>
            <w:rFonts w:asciiTheme="minorHAnsi" w:eastAsiaTheme="minorEastAsia" w:hAnsiTheme="minorHAnsi" w:cstheme="minorBidi"/>
            <w:noProof/>
            <w:sz w:val="22"/>
            <w:szCs w:val="22"/>
          </w:rPr>
          <w:tab/>
        </w:r>
        <w:r w:rsidR="003E334D" w:rsidRPr="00AD6ACC">
          <w:rPr>
            <w:rStyle w:val="Hyperlink"/>
            <w:noProof/>
          </w:rPr>
          <w:t>FileSet Object</w:t>
        </w:r>
        <w:r w:rsidR="003E334D">
          <w:rPr>
            <w:noProof/>
            <w:webHidden/>
          </w:rPr>
          <w:tab/>
        </w:r>
        <w:r w:rsidR="003E334D">
          <w:rPr>
            <w:noProof/>
            <w:webHidden/>
          </w:rPr>
          <w:fldChar w:fldCharType="begin"/>
        </w:r>
        <w:r w:rsidR="003E334D">
          <w:rPr>
            <w:noProof/>
            <w:webHidden/>
          </w:rPr>
          <w:instrText xml:space="preserve"> PAGEREF _Toc409938085 \h </w:instrText>
        </w:r>
        <w:r w:rsidR="003E334D">
          <w:rPr>
            <w:noProof/>
            <w:webHidden/>
          </w:rPr>
        </w:r>
        <w:r w:rsidR="003E334D">
          <w:rPr>
            <w:noProof/>
            <w:webHidden/>
          </w:rPr>
          <w:fldChar w:fldCharType="separate"/>
        </w:r>
        <w:r w:rsidR="003E334D">
          <w:rPr>
            <w:noProof/>
            <w:webHidden/>
          </w:rPr>
          <w:t>23</w:t>
        </w:r>
        <w:r w:rsidR="003E334D">
          <w:rPr>
            <w:noProof/>
            <w:webHidden/>
          </w:rPr>
          <w:fldChar w:fldCharType="end"/>
        </w:r>
      </w:hyperlink>
    </w:p>
    <w:p w14:paraId="2095317B" w14:textId="77777777" w:rsidR="003E334D" w:rsidRDefault="00463FDD">
      <w:pPr>
        <w:pStyle w:val="TOC2"/>
        <w:tabs>
          <w:tab w:val="left" w:pos="960"/>
          <w:tab w:val="right" w:leader="dot" w:pos="9350"/>
        </w:tabs>
        <w:rPr>
          <w:rFonts w:asciiTheme="minorHAnsi" w:eastAsiaTheme="minorEastAsia" w:hAnsiTheme="minorHAnsi" w:cstheme="minorBidi"/>
          <w:noProof/>
          <w:sz w:val="22"/>
          <w:szCs w:val="22"/>
        </w:rPr>
      </w:pPr>
      <w:hyperlink w:anchor="_Toc409938086" w:history="1">
        <w:r w:rsidR="003E334D" w:rsidRPr="00AD6ACC">
          <w:rPr>
            <w:rStyle w:val="Hyperlink"/>
            <w:noProof/>
          </w:rPr>
          <w:t>6.3</w:t>
        </w:r>
        <w:r w:rsidR="003E334D">
          <w:rPr>
            <w:rFonts w:asciiTheme="minorHAnsi" w:eastAsiaTheme="minorEastAsia" w:hAnsiTheme="minorHAnsi" w:cstheme="minorBidi"/>
            <w:noProof/>
            <w:sz w:val="22"/>
            <w:szCs w:val="22"/>
          </w:rPr>
          <w:tab/>
        </w:r>
        <w:r w:rsidR="003E334D" w:rsidRPr="00AD6ACC">
          <w:rPr>
            <w:rStyle w:val="Hyperlink"/>
            <w:noProof/>
          </w:rPr>
          <w:t>Foundation Classes</w:t>
        </w:r>
        <w:r w:rsidR="003E334D">
          <w:rPr>
            <w:noProof/>
            <w:webHidden/>
          </w:rPr>
          <w:tab/>
        </w:r>
        <w:r w:rsidR="003E334D">
          <w:rPr>
            <w:noProof/>
            <w:webHidden/>
          </w:rPr>
          <w:fldChar w:fldCharType="begin"/>
        </w:r>
        <w:r w:rsidR="003E334D">
          <w:rPr>
            <w:noProof/>
            <w:webHidden/>
          </w:rPr>
          <w:instrText xml:space="preserve"> PAGEREF _Toc409938086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16980EB5"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87" w:history="1">
        <w:r w:rsidR="003E334D" w:rsidRPr="00AD6ACC">
          <w:rPr>
            <w:rStyle w:val="Hyperlink"/>
            <w:noProof/>
          </w:rPr>
          <w:t>6.3.1</w:t>
        </w:r>
        <w:r w:rsidR="003E334D">
          <w:rPr>
            <w:rFonts w:asciiTheme="minorHAnsi" w:eastAsiaTheme="minorEastAsia" w:hAnsiTheme="minorHAnsi" w:cstheme="minorBidi"/>
            <w:noProof/>
            <w:sz w:val="22"/>
            <w:szCs w:val="22"/>
          </w:rPr>
          <w:tab/>
        </w:r>
        <w:r w:rsidR="003E334D" w:rsidRPr="00AD6ACC">
          <w:rPr>
            <w:rStyle w:val="Hyperlink"/>
            <w:noProof/>
          </w:rPr>
          <w:t>URI</w:t>
        </w:r>
        <w:r w:rsidR="003E334D">
          <w:rPr>
            <w:noProof/>
            <w:webHidden/>
          </w:rPr>
          <w:tab/>
        </w:r>
        <w:r w:rsidR="003E334D">
          <w:rPr>
            <w:noProof/>
            <w:webHidden/>
          </w:rPr>
          <w:fldChar w:fldCharType="begin"/>
        </w:r>
        <w:r w:rsidR="003E334D">
          <w:rPr>
            <w:noProof/>
            <w:webHidden/>
          </w:rPr>
          <w:instrText xml:space="preserve"> PAGEREF _Toc409938087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6278F31E"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88" w:history="1">
        <w:r w:rsidR="003E334D" w:rsidRPr="00AD6ACC">
          <w:rPr>
            <w:rStyle w:val="Hyperlink"/>
            <w:noProof/>
          </w:rPr>
          <w:t>6.3.2</w:t>
        </w:r>
        <w:r w:rsidR="003E334D">
          <w:rPr>
            <w:rFonts w:asciiTheme="minorHAnsi" w:eastAsiaTheme="minorEastAsia" w:hAnsiTheme="minorHAnsi" w:cstheme="minorBidi"/>
            <w:noProof/>
            <w:sz w:val="22"/>
            <w:szCs w:val="22"/>
          </w:rPr>
          <w:tab/>
        </w:r>
        <w:r w:rsidR="003E334D" w:rsidRPr="00AD6ACC">
          <w:rPr>
            <w:rStyle w:val="Hyperlink"/>
            <w:noProof/>
          </w:rPr>
          <w:t>DateTime</w:t>
        </w:r>
        <w:r w:rsidR="003E334D">
          <w:rPr>
            <w:noProof/>
            <w:webHidden/>
          </w:rPr>
          <w:tab/>
        </w:r>
        <w:r w:rsidR="003E334D">
          <w:rPr>
            <w:noProof/>
            <w:webHidden/>
          </w:rPr>
          <w:fldChar w:fldCharType="begin"/>
        </w:r>
        <w:r w:rsidR="003E334D">
          <w:rPr>
            <w:noProof/>
            <w:webHidden/>
          </w:rPr>
          <w:instrText xml:space="preserve"> PAGEREF _Toc409938088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5513BD09"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89" w:history="1">
        <w:r w:rsidR="003E334D" w:rsidRPr="00AD6ACC">
          <w:rPr>
            <w:rStyle w:val="Hyperlink"/>
            <w:noProof/>
          </w:rPr>
          <w:t>6.3.3</w:t>
        </w:r>
        <w:r w:rsidR="003E334D">
          <w:rPr>
            <w:rFonts w:asciiTheme="minorHAnsi" w:eastAsiaTheme="minorEastAsia" w:hAnsiTheme="minorHAnsi" w:cstheme="minorBidi"/>
            <w:noProof/>
            <w:sz w:val="22"/>
            <w:szCs w:val="22"/>
          </w:rPr>
          <w:tab/>
        </w:r>
        <w:r w:rsidR="003E334D" w:rsidRPr="00AD6ACC">
          <w:rPr>
            <w:rStyle w:val="Hyperlink"/>
            <w:noProof/>
          </w:rPr>
          <w:t>Frequency</w:t>
        </w:r>
        <w:r w:rsidR="003E334D">
          <w:rPr>
            <w:noProof/>
            <w:webHidden/>
          </w:rPr>
          <w:tab/>
        </w:r>
        <w:r w:rsidR="003E334D">
          <w:rPr>
            <w:noProof/>
            <w:webHidden/>
          </w:rPr>
          <w:fldChar w:fldCharType="begin"/>
        </w:r>
        <w:r w:rsidR="003E334D">
          <w:rPr>
            <w:noProof/>
            <w:webHidden/>
          </w:rPr>
          <w:instrText xml:space="preserve"> PAGEREF _Toc409938089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7147D4C3"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90" w:history="1">
        <w:r w:rsidR="003E334D" w:rsidRPr="00AD6ACC">
          <w:rPr>
            <w:rStyle w:val="Hyperlink"/>
            <w:noProof/>
          </w:rPr>
          <w:t>6.3.4</w:t>
        </w:r>
        <w:r w:rsidR="003E334D">
          <w:rPr>
            <w:rFonts w:asciiTheme="minorHAnsi" w:eastAsiaTheme="minorEastAsia" w:hAnsiTheme="minorHAnsi" w:cstheme="minorBidi"/>
            <w:noProof/>
            <w:sz w:val="22"/>
            <w:szCs w:val="22"/>
          </w:rPr>
          <w:tab/>
        </w:r>
        <w:r w:rsidR="003E334D" w:rsidRPr="00AD6ACC">
          <w:rPr>
            <w:rStyle w:val="Hyperlink"/>
            <w:noProof/>
          </w:rPr>
          <w:t>Duration</w:t>
        </w:r>
        <w:r w:rsidR="003E334D">
          <w:rPr>
            <w:noProof/>
            <w:webHidden/>
          </w:rPr>
          <w:tab/>
        </w:r>
        <w:r w:rsidR="003E334D">
          <w:rPr>
            <w:noProof/>
            <w:webHidden/>
          </w:rPr>
          <w:fldChar w:fldCharType="begin"/>
        </w:r>
        <w:r w:rsidR="003E334D">
          <w:rPr>
            <w:noProof/>
            <w:webHidden/>
          </w:rPr>
          <w:instrText xml:space="preserve"> PAGEREF _Toc409938090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6BBA3C84"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91" w:history="1">
        <w:r w:rsidR="003E334D" w:rsidRPr="00AD6ACC">
          <w:rPr>
            <w:rStyle w:val="Hyperlink"/>
            <w:noProof/>
          </w:rPr>
          <w:t>6.3.5</w:t>
        </w:r>
        <w:r w:rsidR="003E334D">
          <w:rPr>
            <w:rFonts w:asciiTheme="minorHAnsi" w:eastAsiaTheme="minorEastAsia" w:hAnsiTheme="minorHAnsi" w:cstheme="minorBidi"/>
            <w:noProof/>
            <w:sz w:val="22"/>
            <w:szCs w:val="22"/>
          </w:rPr>
          <w:tab/>
        </w:r>
        <w:r w:rsidR="003E334D" w:rsidRPr="00AD6ACC">
          <w:rPr>
            <w:rStyle w:val="Hyperlink"/>
            <w:noProof/>
          </w:rPr>
          <w:t>Location</w:t>
        </w:r>
        <w:r w:rsidR="003E334D">
          <w:rPr>
            <w:noProof/>
            <w:webHidden/>
          </w:rPr>
          <w:tab/>
        </w:r>
        <w:r w:rsidR="003E334D">
          <w:rPr>
            <w:noProof/>
            <w:webHidden/>
          </w:rPr>
          <w:fldChar w:fldCharType="begin"/>
        </w:r>
        <w:r w:rsidR="003E334D">
          <w:rPr>
            <w:noProof/>
            <w:webHidden/>
          </w:rPr>
          <w:instrText xml:space="preserve"> PAGEREF _Toc409938091 \h </w:instrText>
        </w:r>
        <w:r w:rsidR="003E334D">
          <w:rPr>
            <w:noProof/>
            <w:webHidden/>
          </w:rPr>
        </w:r>
        <w:r w:rsidR="003E334D">
          <w:rPr>
            <w:noProof/>
            <w:webHidden/>
          </w:rPr>
          <w:fldChar w:fldCharType="separate"/>
        </w:r>
        <w:r w:rsidR="003E334D">
          <w:rPr>
            <w:noProof/>
            <w:webHidden/>
          </w:rPr>
          <w:t>24</w:t>
        </w:r>
        <w:r w:rsidR="003E334D">
          <w:rPr>
            <w:noProof/>
            <w:webHidden/>
          </w:rPr>
          <w:fldChar w:fldCharType="end"/>
        </w:r>
      </w:hyperlink>
    </w:p>
    <w:p w14:paraId="62B08192"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92" w:history="1">
        <w:r w:rsidR="003E334D" w:rsidRPr="00AD6ACC">
          <w:rPr>
            <w:rStyle w:val="Hyperlink"/>
            <w:noProof/>
          </w:rPr>
          <w:t>6.3.6</w:t>
        </w:r>
        <w:r w:rsidR="003E334D">
          <w:rPr>
            <w:rFonts w:asciiTheme="minorHAnsi" w:eastAsiaTheme="minorEastAsia" w:hAnsiTheme="minorHAnsi" w:cstheme="minorBidi"/>
            <w:noProof/>
            <w:sz w:val="22"/>
            <w:szCs w:val="22"/>
          </w:rPr>
          <w:tab/>
        </w:r>
        <w:r w:rsidR="003E334D" w:rsidRPr="00AD6ACC">
          <w:rPr>
            <w:rStyle w:val="Hyperlink"/>
            <w:noProof/>
          </w:rPr>
          <w:t>Origin</w:t>
        </w:r>
        <w:r w:rsidR="003E334D">
          <w:rPr>
            <w:noProof/>
            <w:webHidden/>
          </w:rPr>
          <w:tab/>
        </w:r>
        <w:r w:rsidR="003E334D">
          <w:rPr>
            <w:noProof/>
            <w:webHidden/>
          </w:rPr>
          <w:fldChar w:fldCharType="begin"/>
        </w:r>
        <w:r w:rsidR="003E334D">
          <w:rPr>
            <w:noProof/>
            <w:webHidden/>
          </w:rPr>
          <w:instrText xml:space="preserve"> PAGEREF _Toc409938092 \h </w:instrText>
        </w:r>
        <w:r w:rsidR="003E334D">
          <w:rPr>
            <w:noProof/>
            <w:webHidden/>
          </w:rPr>
        </w:r>
        <w:r w:rsidR="003E334D">
          <w:rPr>
            <w:noProof/>
            <w:webHidden/>
          </w:rPr>
          <w:fldChar w:fldCharType="separate"/>
        </w:r>
        <w:r w:rsidR="003E334D">
          <w:rPr>
            <w:noProof/>
            <w:webHidden/>
          </w:rPr>
          <w:t>25</w:t>
        </w:r>
        <w:r w:rsidR="003E334D">
          <w:rPr>
            <w:noProof/>
            <w:webHidden/>
          </w:rPr>
          <w:fldChar w:fldCharType="end"/>
        </w:r>
      </w:hyperlink>
    </w:p>
    <w:p w14:paraId="2867B45A" w14:textId="77777777" w:rsidR="003E334D" w:rsidRDefault="00463FDD">
      <w:pPr>
        <w:pStyle w:val="TOC3"/>
        <w:tabs>
          <w:tab w:val="left" w:pos="1200"/>
          <w:tab w:val="right" w:leader="dot" w:pos="9350"/>
        </w:tabs>
        <w:rPr>
          <w:rFonts w:asciiTheme="minorHAnsi" w:eastAsiaTheme="minorEastAsia" w:hAnsiTheme="minorHAnsi" w:cstheme="minorBidi"/>
          <w:noProof/>
          <w:sz w:val="22"/>
          <w:szCs w:val="22"/>
        </w:rPr>
      </w:pPr>
      <w:hyperlink w:anchor="_Toc409938093" w:history="1">
        <w:r w:rsidR="003E334D" w:rsidRPr="00AD6ACC">
          <w:rPr>
            <w:rStyle w:val="Hyperlink"/>
            <w:noProof/>
          </w:rPr>
          <w:t>6.3.7</w:t>
        </w:r>
        <w:r w:rsidR="003E334D">
          <w:rPr>
            <w:rFonts w:asciiTheme="minorHAnsi" w:eastAsiaTheme="minorEastAsia" w:hAnsiTheme="minorHAnsi" w:cstheme="minorBidi"/>
            <w:noProof/>
            <w:sz w:val="22"/>
            <w:szCs w:val="22"/>
          </w:rPr>
          <w:tab/>
        </w:r>
        <w:r w:rsidR="003E334D" w:rsidRPr="00AD6ACC">
          <w:rPr>
            <w:rStyle w:val="Hyperlink"/>
            <w:noProof/>
          </w:rPr>
          <w:t>Orientation</w:t>
        </w:r>
        <w:r w:rsidR="003E334D">
          <w:rPr>
            <w:noProof/>
            <w:webHidden/>
          </w:rPr>
          <w:tab/>
        </w:r>
        <w:r w:rsidR="003E334D">
          <w:rPr>
            <w:noProof/>
            <w:webHidden/>
          </w:rPr>
          <w:fldChar w:fldCharType="begin"/>
        </w:r>
        <w:r w:rsidR="003E334D">
          <w:rPr>
            <w:noProof/>
            <w:webHidden/>
          </w:rPr>
          <w:instrText xml:space="preserve"> PAGEREF _Toc409938093 \h </w:instrText>
        </w:r>
        <w:r w:rsidR="003E334D">
          <w:rPr>
            <w:noProof/>
            <w:webHidden/>
          </w:rPr>
        </w:r>
        <w:r w:rsidR="003E334D">
          <w:rPr>
            <w:noProof/>
            <w:webHidden/>
          </w:rPr>
          <w:fldChar w:fldCharType="separate"/>
        </w:r>
        <w:r w:rsidR="003E334D">
          <w:rPr>
            <w:noProof/>
            <w:webHidden/>
          </w:rPr>
          <w:t>25</w:t>
        </w:r>
        <w:r w:rsidR="003E334D">
          <w:rPr>
            <w:noProof/>
            <w:webHidden/>
          </w:rPr>
          <w:fldChar w:fldCharType="end"/>
        </w:r>
      </w:hyperlink>
    </w:p>
    <w:p w14:paraId="2D7EB345" w14:textId="77777777" w:rsidR="003E334D" w:rsidRDefault="00463FDD">
      <w:pPr>
        <w:pStyle w:val="TOC1"/>
        <w:tabs>
          <w:tab w:val="left" w:pos="480"/>
          <w:tab w:val="right" w:leader="dot" w:pos="9350"/>
        </w:tabs>
        <w:rPr>
          <w:rFonts w:asciiTheme="minorHAnsi" w:eastAsiaTheme="minorEastAsia" w:hAnsiTheme="minorHAnsi" w:cstheme="minorBidi"/>
          <w:noProof/>
          <w:sz w:val="22"/>
          <w:szCs w:val="22"/>
        </w:rPr>
      </w:pPr>
      <w:hyperlink w:anchor="_Toc409938094" w:history="1">
        <w:r w:rsidR="003E334D" w:rsidRPr="00AD6ACC">
          <w:rPr>
            <w:rStyle w:val="Hyperlink"/>
            <w:noProof/>
          </w:rPr>
          <w:t>7</w:t>
        </w:r>
        <w:r w:rsidR="003E334D">
          <w:rPr>
            <w:rFonts w:asciiTheme="minorHAnsi" w:eastAsiaTheme="minorEastAsia" w:hAnsiTheme="minorHAnsi" w:cstheme="minorBidi"/>
            <w:noProof/>
            <w:sz w:val="22"/>
            <w:szCs w:val="22"/>
          </w:rPr>
          <w:tab/>
        </w:r>
        <w:r w:rsidR="003E334D" w:rsidRPr="00AD6ACC">
          <w:rPr>
            <w:rStyle w:val="Hyperlink"/>
            <w:noProof/>
          </w:rPr>
          <w:t>Working Group Membership</w:t>
        </w:r>
        <w:r w:rsidR="003E334D">
          <w:rPr>
            <w:noProof/>
            <w:webHidden/>
          </w:rPr>
          <w:tab/>
        </w:r>
        <w:r w:rsidR="003E334D">
          <w:rPr>
            <w:noProof/>
            <w:webHidden/>
          </w:rPr>
          <w:fldChar w:fldCharType="begin"/>
        </w:r>
        <w:r w:rsidR="003E334D">
          <w:rPr>
            <w:noProof/>
            <w:webHidden/>
          </w:rPr>
          <w:instrText xml:space="preserve"> PAGEREF _Toc409938094 \h </w:instrText>
        </w:r>
        <w:r w:rsidR="003E334D">
          <w:rPr>
            <w:noProof/>
            <w:webHidden/>
          </w:rPr>
        </w:r>
        <w:r w:rsidR="003E334D">
          <w:rPr>
            <w:noProof/>
            <w:webHidden/>
          </w:rPr>
          <w:fldChar w:fldCharType="separate"/>
        </w:r>
        <w:r w:rsidR="003E334D">
          <w:rPr>
            <w:noProof/>
            <w:webHidden/>
          </w:rPr>
          <w:t>26</w:t>
        </w:r>
        <w:r w:rsidR="003E334D">
          <w:rPr>
            <w:noProof/>
            <w:webHidden/>
          </w:rPr>
          <w:fldChar w:fldCharType="end"/>
        </w:r>
      </w:hyperlink>
    </w:p>
    <w:p w14:paraId="70B017FC" w14:textId="77777777" w:rsidR="00AC65B3" w:rsidRPr="00DE07CD" w:rsidRDefault="008D289C" w:rsidP="00AC65B3">
      <w:pPr>
        <w:autoSpaceDE w:val="0"/>
        <w:autoSpaceDN w:val="0"/>
        <w:adjustRightInd w:val="0"/>
        <w:rPr>
          <w:b/>
          <w:bCs/>
        </w:rPr>
      </w:pPr>
      <w:r w:rsidRPr="00DE07CD">
        <w:rPr>
          <w:b/>
          <w:bCs/>
        </w:rPr>
        <w:fldChar w:fldCharType="end"/>
      </w:r>
    </w:p>
    <w:p w14:paraId="2E95080C" w14:textId="77777777" w:rsidR="00E773A8" w:rsidRPr="00DE07CD" w:rsidRDefault="00AC65B3" w:rsidP="00144168">
      <w:pPr>
        <w:pStyle w:val="Heading1"/>
        <w:numPr>
          <w:ilvl w:val="0"/>
          <w:numId w:val="31"/>
        </w:numPr>
        <w:jc w:val="both"/>
      </w:pPr>
      <w:r w:rsidRPr="00DE07CD">
        <w:rPr>
          <w:b w:val="0"/>
          <w:bCs w:val="0"/>
        </w:rPr>
        <w:br w:type="page"/>
      </w:r>
      <w:bookmarkStart w:id="1" w:name="_Toc409938059"/>
      <w:r w:rsidR="006B47D1" w:rsidRPr="00DE07CD">
        <w:lastRenderedPageBreak/>
        <w:t>Introduction</w:t>
      </w:r>
      <w:bookmarkEnd w:id="1"/>
    </w:p>
    <w:p w14:paraId="2662849C" w14:textId="77777777" w:rsidR="00841B21" w:rsidRPr="00DE07CD" w:rsidRDefault="00D06B4C" w:rsidP="00144168">
      <w:pPr>
        <w:jc w:val="both"/>
      </w:pPr>
      <w:r w:rsidRPr="00DE07CD">
        <w:t xml:space="preserve">The past several years has seen a proliferation of software defined radio (SDR) </w:t>
      </w:r>
      <w:r w:rsidR="00865956" w:rsidRPr="00DE07CD">
        <w:t xml:space="preserve">data collection systems and </w:t>
      </w:r>
      <w:r w:rsidRPr="00DE07CD">
        <w:t>processing</w:t>
      </w:r>
      <w:r w:rsidR="00865956" w:rsidRPr="00DE07CD">
        <w:t xml:space="preserve"> platforms </w:t>
      </w:r>
      <w:r w:rsidRPr="00DE07CD">
        <w:t>that are particularly designed for Glo</w:t>
      </w:r>
      <w:r w:rsidR="008A099F" w:rsidRPr="00DE07CD">
        <w:t>bal Navigation Satellite System (GNSS</w:t>
      </w:r>
      <w:r w:rsidRPr="00DE07CD">
        <w:t xml:space="preserve">) </w:t>
      </w:r>
      <w:r w:rsidR="008A099F" w:rsidRPr="00DE07CD">
        <w:t xml:space="preserve">receiver applications </w:t>
      </w:r>
      <w:r w:rsidRPr="00DE07CD">
        <w:t xml:space="preserve">or </w:t>
      </w:r>
      <w:r w:rsidR="00865956" w:rsidRPr="00DE07CD">
        <w:t xml:space="preserve">those that </w:t>
      </w:r>
      <w:r w:rsidRPr="00DE07CD">
        <w:t xml:space="preserve">support GNSS bands. </w:t>
      </w:r>
      <w:r w:rsidR="008A099F" w:rsidRPr="00DE07CD">
        <w:t>For post-processing</w:t>
      </w:r>
      <w:r w:rsidR="00841B21" w:rsidRPr="00DE07CD">
        <w:t xml:space="preserve">, correctly interpreting the GNSS SDR sampled datasets produced </w:t>
      </w:r>
      <w:r w:rsidR="00865956" w:rsidRPr="00DE07CD">
        <w:t xml:space="preserve">or consumed </w:t>
      </w:r>
      <w:r w:rsidR="00841B21" w:rsidRPr="00DE07CD">
        <w:t xml:space="preserve">by these systems has historically been a cumbersome and error-prone </w:t>
      </w:r>
      <w:r w:rsidR="00653E84" w:rsidRPr="00DE07CD">
        <w:t>process</w:t>
      </w:r>
      <w:r w:rsidR="00841B21" w:rsidRPr="00DE07CD">
        <w:t>. This is because these systems necessarily produce datasets of various formats, the subtleties of which are often lost in translation when communicating between the producer and consumer</w:t>
      </w:r>
      <w:r w:rsidR="00653E84" w:rsidRPr="00DE07CD">
        <w:t xml:space="preserve"> of these datasets</w:t>
      </w:r>
      <w:r w:rsidR="00841B21" w:rsidRPr="00DE07CD">
        <w:t xml:space="preserve">. </w:t>
      </w:r>
      <w:r w:rsidR="00653E84" w:rsidRPr="00DE07CD">
        <w:t xml:space="preserve"> </w:t>
      </w:r>
      <w:r w:rsidR="00865956" w:rsidRPr="00DE07CD">
        <w:t xml:space="preserve">This specification standardizes the metadata </w:t>
      </w:r>
      <w:r w:rsidR="008A099F" w:rsidRPr="00DE07CD">
        <w:t>associated with GNSS SDR sampled data files.</w:t>
      </w:r>
    </w:p>
    <w:p w14:paraId="2C861CC1" w14:textId="77777777" w:rsidR="008A099F" w:rsidRPr="00DE07CD" w:rsidRDefault="008A099F" w:rsidP="00144168">
      <w:pPr>
        <w:pStyle w:val="Heading1"/>
        <w:numPr>
          <w:ilvl w:val="0"/>
          <w:numId w:val="31"/>
        </w:numPr>
        <w:jc w:val="both"/>
      </w:pPr>
      <w:bookmarkStart w:id="2" w:name="_Toc409938060"/>
      <w:r w:rsidRPr="00DE07CD">
        <w:t>Scope</w:t>
      </w:r>
      <w:bookmarkEnd w:id="2"/>
    </w:p>
    <w:p w14:paraId="3009E7EA" w14:textId="77777777" w:rsidR="00653E84" w:rsidRPr="00DE07CD" w:rsidRDefault="008A099F" w:rsidP="00144168">
      <w:pPr>
        <w:jc w:val="both"/>
      </w:pPr>
      <w:r w:rsidRPr="00DE07CD">
        <w:t xml:space="preserve">Datasets containing GNSS SDR samples may also contain </w:t>
      </w:r>
      <w:r w:rsidR="00340C6F" w:rsidRPr="00DE07CD">
        <w:t xml:space="preserve">other </w:t>
      </w:r>
      <w:r w:rsidR="008E4D5E" w:rsidRPr="00DE07CD">
        <w:t>information</w:t>
      </w:r>
      <w:r w:rsidR="00340C6F" w:rsidRPr="00DE07CD">
        <w:t xml:space="preserve"> such as data from other sensors and data from radio frequency (RF) bands other than GNSS bands. For non-RF data, this specification includes </w:t>
      </w:r>
      <w:r w:rsidR="00653E84" w:rsidRPr="00DE07CD">
        <w:t>information needed</w:t>
      </w:r>
      <w:r w:rsidR="00340C6F" w:rsidRPr="00DE07CD">
        <w:t xml:space="preserve"> to bypass this data</w:t>
      </w:r>
      <w:r w:rsidR="00653E84" w:rsidRPr="00DE07CD">
        <w:t xml:space="preserve"> during reading</w:t>
      </w:r>
      <w:r w:rsidR="00340C6F" w:rsidRPr="00DE07CD">
        <w:t xml:space="preserve">. </w:t>
      </w:r>
      <w:r w:rsidR="00D06B4C" w:rsidRPr="00DE07CD">
        <w:t xml:space="preserve"> </w:t>
      </w:r>
      <w:r w:rsidR="006E0946" w:rsidRPr="00DE07CD">
        <w:t>For non-GNSS RF bands, only parameters com</w:t>
      </w:r>
      <w:r w:rsidR="00653E84" w:rsidRPr="00DE07CD">
        <w:t>mon to GNSS bands are supported by this standard.</w:t>
      </w:r>
    </w:p>
    <w:p w14:paraId="0712C0A5" w14:textId="77777777" w:rsidR="00653E84" w:rsidRPr="00DE07CD" w:rsidRDefault="00653E84" w:rsidP="00144168">
      <w:pPr>
        <w:pStyle w:val="Heading1"/>
        <w:numPr>
          <w:ilvl w:val="0"/>
          <w:numId w:val="31"/>
        </w:numPr>
        <w:jc w:val="both"/>
      </w:pPr>
      <w:bookmarkStart w:id="3" w:name="_Toc409938061"/>
      <w:r w:rsidRPr="00DE07CD">
        <w:t>Metadata Format</w:t>
      </w:r>
      <w:bookmarkEnd w:id="3"/>
    </w:p>
    <w:p w14:paraId="75753C1A" w14:textId="77777777" w:rsidR="00653E84" w:rsidRPr="00DE07CD" w:rsidRDefault="00653E84" w:rsidP="00144168">
      <w:pPr>
        <w:jc w:val="both"/>
      </w:pPr>
      <w:r w:rsidRPr="00DE07CD">
        <w:t xml:space="preserve">Extensible Markup Language (XML) is used </w:t>
      </w:r>
      <w:r w:rsidR="00151E09" w:rsidRPr="00DE07CD">
        <w:t xml:space="preserve">in this standard. The XML </w:t>
      </w:r>
      <w:r w:rsidR="00903E47" w:rsidRPr="00DE07CD">
        <w:t>schema is</w:t>
      </w:r>
      <w:r w:rsidR="00151E09" w:rsidRPr="00DE07CD">
        <w:t xml:space="preserve"> specified according to the XML Schema Definition (XSD) standard.</w:t>
      </w:r>
    </w:p>
    <w:p w14:paraId="2D8F9A32" w14:textId="77777777" w:rsidR="00580E18" w:rsidRPr="00DE07CD" w:rsidRDefault="00580E18" w:rsidP="00144168">
      <w:pPr>
        <w:pStyle w:val="Heading1"/>
        <w:jc w:val="both"/>
      </w:pPr>
      <w:bookmarkStart w:id="4" w:name="_Toc409938062"/>
      <w:r w:rsidRPr="00DE07CD">
        <w:t>SDR Data Collection Topologies</w:t>
      </w:r>
      <w:bookmarkEnd w:id="4"/>
    </w:p>
    <w:p w14:paraId="791B479A" w14:textId="77777777" w:rsidR="00580E18" w:rsidRPr="00DE07CD" w:rsidRDefault="00580E18" w:rsidP="00144168">
      <w:pPr>
        <w:jc w:val="both"/>
      </w:pPr>
      <w:r w:rsidRPr="00DE07CD">
        <w:t xml:space="preserve">This standard is designed to support most (if not all) current and future GNSS SDR sampled data file formats. These formats stem from the fundamental data collection topologies illustrated in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 </w:t>
      </w:r>
      <w:r w:rsidR="001E005C" w:rsidRPr="00DE07CD">
        <w:t>This section describes these topologies.</w:t>
      </w:r>
    </w:p>
    <w:p w14:paraId="2696DE2D" w14:textId="77777777" w:rsidR="001E005C" w:rsidRPr="00DE07CD" w:rsidRDefault="001E005C" w:rsidP="00144168">
      <w:pPr>
        <w:jc w:val="both"/>
      </w:pPr>
    </w:p>
    <w:p w14:paraId="04D62850" w14:textId="77777777" w:rsidR="00580E18" w:rsidRPr="00DE07CD" w:rsidRDefault="00580E18" w:rsidP="00144168">
      <w:pPr>
        <w:jc w:val="both"/>
      </w:pPr>
      <w:r w:rsidRPr="00DE07CD">
        <w:rPr>
          <w:noProof/>
        </w:rPr>
        <w:lastRenderedPageBreak/>
        <w:drawing>
          <wp:inline distT="0" distB="0" distL="0" distR="0" wp14:anchorId="028AAB59" wp14:editId="1CDC29B6">
            <wp:extent cx="5943600" cy="3855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855085"/>
                    </a:xfrm>
                    <a:prstGeom prst="rect">
                      <a:avLst/>
                    </a:prstGeom>
                    <a:noFill/>
                  </pic:spPr>
                </pic:pic>
              </a:graphicData>
            </a:graphic>
          </wp:inline>
        </w:drawing>
      </w:r>
    </w:p>
    <w:p w14:paraId="26D52EE0" w14:textId="77777777" w:rsidR="001E005C" w:rsidRPr="00DE07CD" w:rsidRDefault="00580E18" w:rsidP="00144168">
      <w:pPr>
        <w:pStyle w:val="Caption"/>
        <w:jc w:val="both"/>
      </w:pPr>
      <w:bookmarkStart w:id="5" w:name="_Ref399792067"/>
      <w:r w:rsidRPr="00DE07CD">
        <w:t xml:space="preserve">Figure </w:t>
      </w:r>
      <w:r w:rsidR="00463FDD">
        <w:fldChar w:fldCharType="begin"/>
      </w:r>
      <w:r w:rsidR="00463FDD">
        <w:instrText xml:space="preserve"> SEQ Figure \* ARABIC </w:instrText>
      </w:r>
      <w:r w:rsidR="00463FDD">
        <w:fldChar w:fldCharType="separate"/>
      </w:r>
      <w:r w:rsidR="003E334D">
        <w:rPr>
          <w:noProof/>
        </w:rPr>
        <w:t>1</w:t>
      </w:r>
      <w:r w:rsidR="00463FDD">
        <w:rPr>
          <w:noProof/>
        </w:rPr>
        <w:fldChar w:fldCharType="end"/>
      </w:r>
      <w:bookmarkEnd w:id="5"/>
      <w:r w:rsidRPr="00DE07CD">
        <w:t xml:space="preserve"> – Fundamental GNSS SDR Data Collection Topologie</w:t>
      </w:r>
      <w:r w:rsidR="00151E09" w:rsidRPr="00DE07CD">
        <w:t>s</w:t>
      </w:r>
    </w:p>
    <w:p w14:paraId="5B74087D" w14:textId="77777777" w:rsidR="00580E18" w:rsidRPr="00DE07CD" w:rsidRDefault="001E005C" w:rsidP="00144168">
      <w:pPr>
        <w:pStyle w:val="Heading2"/>
        <w:jc w:val="both"/>
      </w:pPr>
      <w:bookmarkStart w:id="6" w:name="_Ref408648277"/>
      <w:bookmarkStart w:id="7" w:name="_Toc409938063"/>
      <w:r w:rsidRPr="00DE07CD">
        <w:t>Single Band, Single Stream, Single File</w:t>
      </w:r>
      <w:bookmarkEnd w:id="6"/>
      <w:bookmarkEnd w:id="7"/>
    </w:p>
    <w:p w14:paraId="0D767755" w14:textId="77777777" w:rsidR="00151E09" w:rsidRPr="00DE07CD" w:rsidRDefault="00B01F9B"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00942932" w:rsidRPr="00DE07CD">
        <w:t xml:space="preserve">.a illustrates the simplest data collection topology that can exist. This is when a single </w:t>
      </w:r>
      <w:r w:rsidRPr="00DE07CD">
        <w:t xml:space="preserve">contiguous region of RF </w:t>
      </w:r>
      <w:r w:rsidR="00942932" w:rsidRPr="00DE07CD">
        <w:t>spectrum (referenced henceforth as a ‘band’) is down-converted and sampled to produce a single</w:t>
      </w:r>
      <w:r w:rsidRPr="00DE07CD">
        <w:t xml:space="preserve"> data stream that is then</w:t>
      </w:r>
      <w:r w:rsidR="00151E09" w:rsidRPr="00DE07CD">
        <w:t xml:space="preserve"> written to a single data file.</w:t>
      </w:r>
    </w:p>
    <w:p w14:paraId="14CCBC24" w14:textId="77777777" w:rsidR="00151E09" w:rsidRPr="00DE07CD" w:rsidRDefault="00151E09" w:rsidP="00144168">
      <w:pPr>
        <w:jc w:val="both"/>
      </w:pPr>
    </w:p>
    <w:p w14:paraId="0D5A76C4" w14:textId="77777777" w:rsidR="001E005C" w:rsidRPr="00DE07CD" w:rsidRDefault="00151E09" w:rsidP="00144168">
      <w:pPr>
        <w:jc w:val="both"/>
      </w:pPr>
      <w:r w:rsidRPr="00DE07CD">
        <w:t xml:space="preserve">For this and all subsequent topologies, the data </w:t>
      </w:r>
      <w:r w:rsidR="00B01F9B" w:rsidRPr="00DE07CD">
        <w:t xml:space="preserve">stream </w:t>
      </w:r>
      <w:r w:rsidRPr="00DE07CD">
        <w:t>may contain</w:t>
      </w:r>
      <w:r w:rsidR="00EB3A04" w:rsidRPr="00DE07CD">
        <w:t xml:space="preserve"> samples that are either real or complex </w:t>
      </w:r>
      <w:r w:rsidRPr="00DE07CD">
        <w:t xml:space="preserve">valued </w:t>
      </w:r>
      <w:r w:rsidR="00EB3A04" w:rsidRPr="00DE07CD">
        <w:t xml:space="preserve">depending on whether intermediate frequency (IF) or baseband sampling is used, respectively. </w:t>
      </w:r>
      <w:r w:rsidR="00B01F9B" w:rsidRPr="00DE07CD">
        <w:t>The</w:t>
      </w:r>
      <w:r w:rsidR="00EB3A04" w:rsidRPr="00DE07CD">
        <w:t>se</w:t>
      </w:r>
      <w:r w:rsidR="00B01F9B" w:rsidRPr="00DE07CD">
        <w:t xml:space="preserve"> samples are packed according to a </w:t>
      </w:r>
      <w:r w:rsidR="00EB3A04" w:rsidRPr="00DE07CD">
        <w:t>repetitive</w:t>
      </w:r>
      <w:r w:rsidR="00B01F9B" w:rsidRPr="00DE07CD">
        <w:t xml:space="preserve"> pattern. </w:t>
      </w:r>
      <w:r w:rsidR="00EB3A04" w:rsidRPr="00DE07CD">
        <w:t xml:space="preserve">The repetitive pattern may also comprise of other information at the beginning and/or end of </w:t>
      </w:r>
      <w:r w:rsidR="00B17170" w:rsidRPr="00DE07CD">
        <w:t>a block of samples</w:t>
      </w:r>
      <w:r w:rsidR="00903E47">
        <w:t xml:space="preserve">. </w:t>
      </w:r>
      <w:r w:rsidR="00B17170" w:rsidRPr="00DE07CD">
        <w:t>This</w:t>
      </w:r>
      <w:r w:rsidR="00B01F9B" w:rsidRPr="00DE07CD">
        <w:t xml:space="preserve"> may include non-sample data such as headers and footers </w:t>
      </w:r>
      <w:r w:rsidR="00B17170" w:rsidRPr="00DE07CD">
        <w:t>which may be used for data integrity check purposes. In this topology, this formatted data stream is written to one and only one file</w:t>
      </w:r>
      <w:r w:rsidR="00942932" w:rsidRPr="00DE07CD">
        <w:t>.</w:t>
      </w:r>
    </w:p>
    <w:p w14:paraId="628AEDD4" w14:textId="77777777" w:rsidR="001E005C" w:rsidRPr="00DE07CD" w:rsidRDefault="001E005C" w:rsidP="00144168">
      <w:pPr>
        <w:pStyle w:val="Heading2"/>
        <w:jc w:val="both"/>
      </w:pPr>
      <w:bookmarkStart w:id="8" w:name="_Toc409938064"/>
      <w:r w:rsidRPr="00DE07CD">
        <w:t>Multi-Band, Single Stream, Single File</w:t>
      </w:r>
      <w:bookmarkEnd w:id="8"/>
    </w:p>
    <w:p w14:paraId="06D2D9CD" w14:textId="77777777" w:rsidR="00B17170"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.b is identical to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.a in terms of how the data stream may be formed and written to disk, except the data stream contains information from more than one RF band. An example of this topology is a direct RF sampling front-end architecture that intentionally aliases multiple bands to fall next to each other at baseband. In this case, some bands may be spectrally inverted as a result of the digital down-conversion process.</w:t>
      </w:r>
    </w:p>
    <w:p w14:paraId="61FA43A5" w14:textId="77777777" w:rsidR="001E005C" w:rsidRPr="00DE07CD" w:rsidRDefault="001E005C" w:rsidP="00144168">
      <w:pPr>
        <w:jc w:val="both"/>
      </w:pPr>
    </w:p>
    <w:p w14:paraId="5901F74B" w14:textId="77777777" w:rsidR="001E005C" w:rsidRPr="00DE07CD" w:rsidRDefault="00B17170" w:rsidP="00144168">
      <w:pPr>
        <w:pStyle w:val="Heading2"/>
        <w:jc w:val="both"/>
      </w:pPr>
      <w:bookmarkStart w:id="9" w:name="_Toc409938065"/>
      <w:r w:rsidRPr="00DE07CD">
        <w:lastRenderedPageBreak/>
        <w:t xml:space="preserve">Multi Stream, </w:t>
      </w:r>
      <w:r w:rsidR="001E005C" w:rsidRPr="00DE07CD">
        <w:t>Single File</w:t>
      </w:r>
      <w:bookmarkEnd w:id="9"/>
    </w:p>
    <w:p w14:paraId="3B78D6BB" w14:textId="77777777" w:rsidR="002B2C82"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.c illustrates a topology where multiple </w:t>
      </w:r>
      <w:r w:rsidR="00226157" w:rsidRPr="00DE07CD">
        <w:rPr>
          <w:i/>
        </w:rPr>
        <w:t>sample streams</w:t>
      </w:r>
      <w:r w:rsidR="00226157" w:rsidRPr="00DE07CD">
        <w:t xml:space="preserve"> are combined into a single formatted </w:t>
      </w:r>
      <w:r w:rsidR="00226157" w:rsidRPr="00DE07CD">
        <w:rPr>
          <w:i/>
        </w:rPr>
        <w:t>data stream</w:t>
      </w:r>
      <w:r w:rsidR="00226157" w:rsidRPr="00DE07CD">
        <w:t xml:space="preserve"> and written to a single file. The formatted data stream may contain additional information as described in </w:t>
      </w:r>
      <w:r w:rsidR="00226157" w:rsidRPr="00DE07CD">
        <w:fldChar w:fldCharType="begin"/>
      </w:r>
      <w:r w:rsidR="00226157" w:rsidRPr="00DE07CD">
        <w:instrText xml:space="preserve"> REF _Ref408648277 \r \h </w:instrText>
      </w:r>
      <w:r w:rsidR="00DE07CD" w:rsidRPr="00DE07CD">
        <w:instrText xml:space="preserve"> \* MERGEFORMAT </w:instrText>
      </w:r>
      <w:r w:rsidR="00226157" w:rsidRPr="00DE07CD">
        <w:fldChar w:fldCharType="separate"/>
      </w:r>
      <w:r w:rsidR="003E334D">
        <w:t>4.1</w:t>
      </w:r>
      <w:r w:rsidR="00226157" w:rsidRPr="00DE07CD">
        <w:fldChar w:fldCharType="end"/>
      </w:r>
      <w:r w:rsidR="00226157" w:rsidRPr="00DE07CD">
        <w:t xml:space="preserve">. Each sample stream represents a distinct </w:t>
      </w:r>
      <w:r w:rsidR="002B2C82" w:rsidRPr="00DE07CD">
        <w:t>time series that is independent from any and all others (independent in a mathematical time series sense, not in a statistical sense)</w:t>
      </w:r>
      <w:r w:rsidR="00226157" w:rsidRPr="00DE07CD">
        <w:t>.</w:t>
      </w:r>
    </w:p>
    <w:p w14:paraId="25D29FA6" w14:textId="77777777" w:rsidR="00710DD4" w:rsidRPr="00DE07CD" w:rsidRDefault="00710DD4" w:rsidP="00144168">
      <w:pPr>
        <w:jc w:val="both"/>
      </w:pPr>
    </w:p>
    <w:p w14:paraId="1C43635F" w14:textId="77777777" w:rsidR="00710DD4" w:rsidRPr="00DE07CD" w:rsidRDefault="00710DD4" w:rsidP="00144168">
      <w:pPr>
        <w:jc w:val="both"/>
      </w:pPr>
      <w:r w:rsidRPr="00DE07CD">
        <w:t>NOTE:</w:t>
      </w:r>
    </w:p>
    <w:p w14:paraId="6047F29A" w14:textId="77777777" w:rsidR="00167BB7" w:rsidRPr="00DE07CD" w:rsidRDefault="00710DD4" w:rsidP="00144168">
      <w:pPr>
        <w:jc w:val="both"/>
      </w:pPr>
      <w:r w:rsidRPr="00DE07CD">
        <w:t xml:space="preserve">The distinction of </w:t>
      </w:r>
      <w:r w:rsidRPr="00DE07CD">
        <w:rPr>
          <w:i/>
        </w:rPr>
        <w:t>sample stream</w:t>
      </w:r>
      <w:r w:rsidRPr="00DE07CD">
        <w:t xml:space="preserve"> (i.e. mathematical time series) versus </w:t>
      </w:r>
      <w:r w:rsidRPr="00DE07CD">
        <w:rPr>
          <w:i/>
        </w:rPr>
        <w:t>data stream</w:t>
      </w:r>
      <w:r w:rsidRPr="00DE07CD">
        <w:t xml:space="preserve"> (i.e. formatted data bytes that are ultimately written to disk) is made above. In this standard, the term </w:t>
      </w:r>
      <w:r w:rsidRPr="00DE07CD">
        <w:rPr>
          <w:i/>
        </w:rPr>
        <w:t>stream</w:t>
      </w:r>
      <w:r w:rsidRPr="00DE07CD">
        <w:t xml:space="preserve"> shall always imply </w:t>
      </w:r>
      <w:r w:rsidR="00B30996" w:rsidRPr="00DE07CD">
        <w:t>the former</w:t>
      </w:r>
      <w:r w:rsidRPr="00DE07CD">
        <w:t xml:space="preserve">. The term </w:t>
      </w:r>
      <w:r w:rsidRPr="00DE07CD">
        <w:rPr>
          <w:i/>
        </w:rPr>
        <w:t>data stream</w:t>
      </w:r>
      <w:r w:rsidRPr="00DE07CD">
        <w:t xml:space="preserve"> shall be used </w:t>
      </w:r>
      <w:r w:rsidR="00903E47">
        <w:t xml:space="preserve">specifically </w:t>
      </w:r>
      <w:r w:rsidRPr="00DE07CD">
        <w:t>to refer to the latter.</w:t>
      </w:r>
    </w:p>
    <w:p w14:paraId="4332D589" w14:textId="77777777" w:rsidR="002B2C82" w:rsidRPr="00DE07CD" w:rsidRDefault="002B2C82" w:rsidP="00144168">
      <w:pPr>
        <w:jc w:val="both"/>
      </w:pPr>
    </w:p>
    <w:p w14:paraId="1036CF93" w14:textId="77777777" w:rsidR="001E005C" w:rsidRPr="00DE07CD" w:rsidRDefault="00226157" w:rsidP="00144168">
      <w:pPr>
        <w:jc w:val="both"/>
      </w:pPr>
      <w:r w:rsidRPr="00DE07CD">
        <w:t xml:space="preserve">In the example shown, each </w:t>
      </w:r>
      <w:r w:rsidR="00710DD4" w:rsidRPr="00DE07CD">
        <w:t xml:space="preserve">sample stream </w:t>
      </w:r>
      <w:r w:rsidR="00B30996" w:rsidRPr="00DE07CD">
        <w:t>represents data</w:t>
      </w:r>
      <w:r w:rsidRPr="00DE07CD">
        <w:t xml:space="preserve"> collected from </w:t>
      </w:r>
      <w:r w:rsidR="00B30996" w:rsidRPr="00DE07CD">
        <w:t>a different antenna</w:t>
      </w:r>
      <w:r w:rsidRPr="00DE07CD">
        <w:t xml:space="preserve"> whose signal passes through </w:t>
      </w:r>
      <w:r w:rsidR="00B30996" w:rsidRPr="00DE07CD">
        <w:t>a different</w:t>
      </w:r>
      <w:r w:rsidRPr="00DE07CD">
        <w:t xml:space="preserve"> </w:t>
      </w:r>
      <w:r w:rsidR="002B2C82" w:rsidRPr="00DE07CD">
        <w:t>RF front-end</w:t>
      </w:r>
      <w:r w:rsidR="00B30996" w:rsidRPr="00DE07CD">
        <w:t xml:space="preserve"> channel</w:t>
      </w:r>
      <w:r w:rsidR="002B2C82" w:rsidRPr="00DE07CD">
        <w:t>. This is for illustration purposes only.</w:t>
      </w:r>
      <w:r w:rsidR="00B30996" w:rsidRPr="00DE07CD">
        <w:t xml:space="preserve">  The standard does not assume any dependence between streams (including common sample rates or quantization).</w:t>
      </w:r>
    </w:p>
    <w:p w14:paraId="21C5F5F9" w14:textId="77777777" w:rsidR="001E005C" w:rsidRPr="00DE07CD" w:rsidRDefault="00B30996" w:rsidP="00144168">
      <w:pPr>
        <w:pStyle w:val="Heading2"/>
        <w:jc w:val="both"/>
      </w:pPr>
      <w:bookmarkStart w:id="10" w:name="_Toc409938066"/>
      <w:r w:rsidRPr="00DE07CD">
        <w:t>Multi Stream</w:t>
      </w:r>
      <w:r w:rsidR="001E005C" w:rsidRPr="00DE07CD">
        <w:t>, Single File</w:t>
      </w:r>
      <w:r w:rsidR="00F2328A" w:rsidRPr="00DE07CD">
        <w:t xml:space="preserve"> (with Additional Data)</w:t>
      </w:r>
      <w:bookmarkEnd w:id="10"/>
    </w:p>
    <w:p w14:paraId="427A1471" w14:textId="77777777" w:rsidR="0007210B" w:rsidRPr="00DE07CD" w:rsidRDefault="00F2328A"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.d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606F1BB9" w14:textId="77777777" w:rsidR="0007210B" w:rsidRPr="00DE07CD" w:rsidRDefault="0007210B" w:rsidP="00144168">
      <w:pPr>
        <w:jc w:val="both"/>
      </w:pPr>
    </w:p>
    <w:p w14:paraId="21877EE5" w14:textId="77777777" w:rsidR="001E005C" w:rsidRPr="00DE07CD" w:rsidRDefault="0007210B" w:rsidP="00144168">
      <w:pPr>
        <w:jc w:val="both"/>
      </w:pPr>
      <w:r w:rsidRPr="00DE07CD">
        <w:t>The remaining topolog</w:t>
      </w:r>
      <w:r w:rsidR="00806417" w:rsidRPr="00DE07CD">
        <w:t>ies address how a data stream may be</w:t>
      </w:r>
      <w:r w:rsidRPr="00DE07CD">
        <w:t xml:space="preserve"> written to disk.</w:t>
      </w:r>
      <w:r w:rsidR="00F2328A" w:rsidRPr="00DE07CD">
        <w:t xml:space="preserve"> </w:t>
      </w:r>
    </w:p>
    <w:p w14:paraId="661BE63D" w14:textId="77777777" w:rsidR="001E005C" w:rsidRPr="00DE07CD" w:rsidRDefault="0007210B" w:rsidP="00144168">
      <w:pPr>
        <w:pStyle w:val="Heading2"/>
        <w:jc w:val="both"/>
      </w:pPr>
      <w:bookmarkStart w:id="11" w:name="_Ref408655829"/>
      <w:bookmarkStart w:id="12" w:name="_Toc409938067"/>
      <w:r w:rsidRPr="00DE07CD">
        <w:t>Temporal Splitting of Files</w:t>
      </w:r>
      <w:bookmarkEnd w:id="11"/>
      <w:bookmarkEnd w:id="12"/>
    </w:p>
    <w:p w14:paraId="575CA433" w14:textId="77777777" w:rsidR="001E005C" w:rsidRPr="00DE07CD" w:rsidRDefault="00806417" w:rsidP="00144168">
      <w:pPr>
        <w:jc w:val="both"/>
      </w:pPr>
      <w:r w:rsidRPr="00DE07CD">
        <w:t xml:space="preserve">The data rates of GNSS SDR streams are typically high (on the order of one to several hundred MB/sec). Hence, long-duration data collections can generate very large files that become cumbersome to manage. For this reason, the data may be written to smaller sets of files where the data stream continues from the end of one file to the beginning of another (possibly with some overlap to ensure data integrity). This is </w:t>
      </w:r>
      <w:r w:rsidR="00956A97" w:rsidRPr="00DE07CD">
        <w:t>defined</w:t>
      </w:r>
      <w:r w:rsidRPr="00DE07CD">
        <w:t xml:space="preserve"> as </w:t>
      </w:r>
      <w:r w:rsidRPr="00DE07CD">
        <w:rPr>
          <w:i/>
        </w:rPr>
        <w:t xml:space="preserve">temporal file splitting </w:t>
      </w:r>
      <w:r w:rsidRPr="00DE07CD">
        <w:t xml:space="preserve">in this standard. The standard includes parameters </w:t>
      </w:r>
      <w:r w:rsidR="00C22298" w:rsidRPr="00DE07CD">
        <w:t>that specify the order of temporally split files.</w:t>
      </w:r>
    </w:p>
    <w:p w14:paraId="181423E7" w14:textId="77777777" w:rsidR="00167BB7" w:rsidRPr="00DE07CD" w:rsidRDefault="00167BB7" w:rsidP="00144168">
      <w:pPr>
        <w:jc w:val="both"/>
      </w:pPr>
    </w:p>
    <w:p w14:paraId="57B2138F" w14:textId="77777777" w:rsidR="00167BB7" w:rsidRPr="00DE07CD" w:rsidRDefault="00167BB7" w:rsidP="00144168">
      <w:pPr>
        <w:jc w:val="both"/>
      </w:pPr>
      <w:r w:rsidRPr="00DE07CD">
        <w:t>NOTE:</w:t>
      </w:r>
    </w:p>
    <w:p w14:paraId="65A52917" w14:textId="77777777" w:rsidR="002B5BF8" w:rsidRPr="00DE07CD" w:rsidRDefault="002B5BF8" w:rsidP="00144168">
      <w:pPr>
        <w:jc w:val="both"/>
      </w:pPr>
      <w:r w:rsidRPr="00DE07CD">
        <w:t>A</w:t>
      </w:r>
      <w:r w:rsidR="00167BB7" w:rsidRPr="00DE07CD">
        <w:t xml:space="preserve"> metadata file typically exists for each data file. Optionally, all information for a multi-file set may be contained within one metadata file.</w:t>
      </w:r>
      <w:r w:rsidRPr="00DE07CD">
        <w:t xml:space="preserve"> For the former case, the first metadata file of a set must contain </w:t>
      </w:r>
      <w:r w:rsidR="004E6D69">
        <w:t xml:space="preserve">or make reference to </w:t>
      </w:r>
      <w:r w:rsidRPr="00DE07CD">
        <w:t>the complete set of metadata parameters and subsequent files may contain only those that change from file to file.</w:t>
      </w:r>
    </w:p>
    <w:p w14:paraId="0C2656E3" w14:textId="77777777" w:rsidR="001E005C" w:rsidRPr="00DE07CD" w:rsidRDefault="00C22298" w:rsidP="00144168">
      <w:pPr>
        <w:pStyle w:val="Heading2"/>
        <w:jc w:val="both"/>
      </w:pPr>
      <w:bookmarkStart w:id="13" w:name="_Toc409938068"/>
      <w:r w:rsidRPr="00DE07CD">
        <w:t>Spatial Splitting of Files</w:t>
      </w:r>
      <w:bookmarkEnd w:id="13"/>
    </w:p>
    <w:p w14:paraId="35DFFBC9" w14:textId="77777777" w:rsidR="001E005C" w:rsidRPr="00DE07CD" w:rsidRDefault="00956A97" w:rsidP="00144168">
      <w:pPr>
        <w:jc w:val="both"/>
      </w:pPr>
      <w:r w:rsidRPr="00DE07CD">
        <w:t xml:space="preserve">A </w:t>
      </w:r>
      <w:r w:rsidR="00C22298" w:rsidRPr="00DE07CD">
        <w:t xml:space="preserve">collection system or setup may write </w:t>
      </w:r>
      <w:r w:rsidRPr="00DE07CD">
        <w:t xml:space="preserve">individual </w:t>
      </w:r>
      <w:r w:rsidR="00C22298" w:rsidRPr="00DE07CD">
        <w:t xml:space="preserve">data streams to multiple </w:t>
      </w:r>
      <w:r w:rsidRPr="00DE07CD">
        <w:t xml:space="preserve">files. These files may be written within the same host system (such as a personal computer (PC)) or multiple systems.  This is defined as </w:t>
      </w:r>
      <w:r w:rsidRPr="00DE07CD">
        <w:rPr>
          <w:i/>
        </w:rPr>
        <w:t>spatial file splitting</w:t>
      </w:r>
      <w:r w:rsidRPr="00DE07CD">
        <w:t xml:space="preserve"> in this standard.</w:t>
      </w:r>
    </w:p>
    <w:p w14:paraId="6CCB2622" w14:textId="77777777" w:rsidR="00956A97" w:rsidRPr="00DE07CD" w:rsidRDefault="00956A97" w:rsidP="00144168">
      <w:pPr>
        <w:jc w:val="both"/>
      </w:pPr>
    </w:p>
    <w:p w14:paraId="4882D791" w14:textId="77777777" w:rsidR="00167BB7" w:rsidRPr="00DE07CD" w:rsidRDefault="00167BB7" w:rsidP="00144168">
      <w:pPr>
        <w:jc w:val="both"/>
      </w:pPr>
      <w:r w:rsidRPr="00DE07CD">
        <w:t>NOTE:</w:t>
      </w:r>
    </w:p>
    <w:p w14:paraId="5E94C132" w14:textId="77777777" w:rsidR="00956A97" w:rsidRPr="00DE07CD" w:rsidRDefault="00956A97" w:rsidP="00144168">
      <w:pPr>
        <w:jc w:val="both"/>
      </w:pPr>
      <w:r w:rsidRPr="00DE07CD">
        <w:lastRenderedPageBreak/>
        <w:t xml:space="preserve">This standard associates </w:t>
      </w:r>
      <w:r w:rsidR="00167BB7" w:rsidRPr="00DE07CD">
        <w:t>two</w:t>
      </w:r>
      <w:r w:rsidRPr="00DE07CD">
        <w:t xml:space="preserve"> or more spatially split files in a </w:t>
      </w:r>
      <w:r w:rsidR="004E6D69">
        <w:t>specification</w:t>
      </w:r>
      <w:r w:rsidRPr="00DE07CD">
        <w:t xml:space="preserve"> </w:t>
      </w:r>
      <w:r w:rsidR="00167BB7" w:rsidRPr="00DE07CD">
        <w:t xml:space="preserve">defined as </w:t>
      </w:r>
      <w:r w:rsidR="00167BB7" w:rsidRPr="00DE07CD">
        <w:rPr>
          <w:i/>
        </w:rPr>
        <w:t>File</w:t>
      </w:r>
      <w:r w:rsidR="004E6D69">
        <w:rPr>
          <w:i/>
        </w:rPr>
        <w:t>Set</w:t>
      </w:r>
      <w:r w:rsidR="00167BB7" w:rsidRPr="00DE07CD">
        <w:t>.</w:t>
      </w:r>
    </w:p>
    <w:p w14:paraId="0BC48E1C" w14:textId="77777777" w:rsidR="00956A97" w:rsidRPr="00DE07CD" w:rsidRDefault="00956A97" w:rsidP="00144168">
      <w:pPr>
        <w:pStyle w:val="Heading2"/>
        <w:jc w:val="both"/>
      </w:pPr>
      <w:bookmarkStart w:id="14" w:name="_Toc409938069"/>
      <w:r w:rsidRPr="00DE07CD">
        <w:t>Spatial-Temporal Splitting of Files</w:t>
      </w:r>
      <w:bookmarkEnd w:id="14"/>
    </w:p>
    <w:p w14:paraId="0E8C6DB7" w14:textId="77777777" w:rsidR="009816B5" w:rsidRPr="00DE07CD" w:rsidRDefault="00F92051"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r w:rsidR="003E334D" w:rsidRPr="00DE07CD">
        <w:t xml:space="preserve">Figure </w:t>
      </w:r>
      <w:r w:rsidR="003E334D">
        <w:rPr>
          <w:noProof/>
        </w:rPr>
        <w:t>1</w:t>
      </w:r>
      <w:r w:rsidRPr="00DE07CD">
        <w:fldChar w:fldCharType="end"/>
      </w:r>
      <w:r w:rsidRPr="00DE07CD">
        <w:t xml:space="preserve">.g illustrates the combination of spatial and temporal splitting. In this case, the </w:t>
      </w:r>
      <w:r w:rsidR="004E6D69">
        <w:t xml:space="preserve">FileSet </w:t>
      </w:r>
      <w:r w:rsidRPr="00DE07CD">
        <w:t>parameter refer</w:t>
      </w:r>
      <w:r w:rsidR="00D26A85">
        <w:t>s</w:t>
      </w:r>
      <w:r w:rsidRPr="00DE07CD">
        <w:t xml:space="preserve"> to the first of each temporally split file.</w:t>
      </w:r>
    </w:p>
    <w:p w14:paraId="3C59B908" w14:textId="77777777" w:rsidR="009816B5" w:rsidRPr="00DE07CD" w:rsidRDefault="009816B5" w:rsidP="00144168">
      <w:pPr>
        <w:pStyle w:val="Heading1"/>
        <w:jc w:val="both"/>
      </w:pPr>
      <w:bookmarkStart w:id="15" w:name="_Toc409938070"/>
      <w:r w:rsidRPr="00DE07CD">
        <w:t>Metadata File Naming and Association</w:t>
      </w:r>
      <w:r w:rsidR="00DD22D8" w:rsidRPr="00DE07CD">
        <w:t xml:space="preserve"> Mechanisms</w:t>
      </w:r>
      <w:bookmarkEnd w:id="15"/>
    </w:p>
    <w:p w14:paraId="591C408C" w14:textId="77777777" w:rsidR="009816B5" w:rsidRPr="00DE07CD" w:rsidRDefault="00DD22D8" w:rsidP="00144168">
      <w:pPr>
        <w:jc w:val="both"/>
      </w:pPr>
      <w:r w:rsidRPr="00DE07CD">
        <w:t xml:space="preserve">The official filename extension for a </w:t>
      </w:r>
      <w:r w:rsidR="009816B5" w:rsidRPr="00DE07CD">
        <w:t>metadata file is ‘.SDRX’.</w:t>
      </w:r>
      <w:r w:rsidRPr="00DE07CD">
        <w:t xml:space="preserve"> Use of this extension is</w:t>
      </w:r>
      <w:r w:rsidR="004E6D69">
        <w:t xml:space="preserve"> </w:t>
      </w:r>
      <w:r w:rsidRPr="00DE07CD">
        <w:t>recommended.</w:t>
      </w:r>
    </w:p>
    <w:p w14:paraId="2BE51021" w14:textId="77777777" w:rsidR="006E19B6" w:rsidRPr="00DE07CD" w:rsidRDefault="00496985" w:rsidP="004E6D69">
      <w:pPr>
        <w:pStyle w:val="Heading1"/>
        <w:jc w:val="both"/>
      </w:pPr>
      <w:bookmarkStart w:id="16" w:name="_Toc409938071"/>
      <w:r>
        <w:t xml:space="preserve">Domain </w:t>
      </w:r>
      <w:r w:rsidR="00A503DE">
        <w:t>Model</w:t>
      </w:r>
      <w:bookmarkEnd w:id="16"/>
    </w:p>
    <w:p w14:paraId="0DA89097" w14:textId="77777777" w:rsidR="006D5757" w:rsidRPr="00DE07CD" w:rsidRDefault="0014212D" w:rsidP="002C77F3">
      <w:pPr>
        <w:jc w:val="both"/>
      </w:pPr>
      <w:r w:rsidRPr="00DE07CD">
        <w:t xml:space="preserve">As illustrated in </w:t>
      </w:r>
      <w:r w:rsidRPr="00DE07CD">
        <w:fldChar w:fldCharType="begin"/>
      </w:r>
      <w:r w:rsidRPr="00DE07CD">
        <w:instrText xml:space="preserve"> REF _Ref408670714 \h </w:instrText>
      </w:r>
      <w:r w:rsidR="00DE07CD" w:rsidRPr="00DE07CD">
        <w:instrText xml:space="preserve"> \* MERGEFORMAT </w:instrText>
      </w:r>
      <w:r w:rsidRPr="00DE07CD">
        <w:fldChar w:fldCharType="separate"/>
      </w:r>
      <w:r w:rsidR="003E334D" w:rsidRPr="00DE07CD">
        <w:t xml:space="preserve">Figure </w:t>
      </w:r>
      <w:r w:rsidR="003E334D">
        <w:rPr>
          <w:noProof/>
        </w:rPr>
        <w:t>2</w:t>
      </w:r>
      <w:r w:rsidRPr="00DE07CD">
        <w:fldChar w:fldCharType="end"/>
      </w:r>
      <w:r w:rsidRPr="00DE07CD">
        <w:t xml:space="preserve">, metadata </w:t>
      </w:r>
      <w:r w:rsidR="002D5B18">
        <w:t xml:space="preserve">are defined in terms of </w:t>
      </w:r>
      <w:r w:rsidR="00A503DE">
        <w:t>1</w:t>
      </w:r>
      <w:r w:rsidR="00BA599C">
        <w:t>2</w:t>
      </w:r>
      <w:r w:rsidR="00A503DE">
        <w:t xml:space="preserve"> </w:t>
      </w:r>
      <w:r w:rsidR="00496985">
        <w:t>core</w:t>
      </w:r>
      <w:r w:rsidR="00A503DE">
        <w:t xml:space="preserve"> </w:t>
      </w:r>
      <w:r w:rsidR="00496985">
        <w:t>classes</w:t>
      </w:r>
      <w:r w:rsidR="006D5757" w:rsidRPr="00DE07CD">
        <w:t xml:space="preserve">. </w:t>
      </w:r>
    </w:p>
    <w:p w14:paraId="16BFB917" w14:textId="77777777" w:rsidR="006E19B6" w:rsidRPr="00DE07CD" w:rsidRDefault="00BA599C" w:rsidP="00CE6B58">
      <w:pPr>
        <w:jc w:val="both"/>
      </w:pPr>
      <w:r>
        <w:rPr>
          <w:noProof/>
        </w:rPr>
        <w:drawing>
          <wp:inline distT="0" distB="0" distL="0" distR="0" wp14:anchorId="4538DD52" wp14:editId="318F7818">
            <wp:extent cx="5876925" cy="454215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4542155"/>
                    </a:xfrm>
                    <a:prstGeom prst="rect">
                      <a:avLst/>
                    </a:prstGeom>
                    <a:noFill/>
                  </pic:spPr>
                </pic:pic>
              </a:graphicData>
            </a:graphic>
          </wp:inline>
        </w:drawing>
      </w:r>
    </w:p>
    <w:p w14:paraId="542C5EBA" w14:textId="77777777" w:rsidR="00580E18" w:rsidRDefault="0017166A" w:rsidP="00BA599C">
      <w:pPr>
        <w:pStyle w:val="Caption"/>
        <w:jc w:val="both"/>
      </w:pPr>
      <w:bookmarkStart w:id="17" w:name="_Ref408670714"/>
      <w:bookmarkStart w:id="18" w:name="_Ref408670713"/>
      <w:r w:rsidRPr="00DE07CD">
        <w:t xml:space="preserve">Figure </w:t>
      </w:r>
      <w:r w:rsidR="00463FDD">
        <w:fldChar w:fldCharType="begin"/>
      </w:r>
      <w:r w:rsidR="00463FDD">
        <w:instrText xml:space="preserve"> SEQ Figure \* ARABIC </w:instrText>
      </w:r>
      <w:r w:rsidR="00463FDD">
        <w:fldChar w:fldCharType="separate"/>
      </w:r>
      <w:r w:rsidR="003E334D">
        <w:rPr>
          <w:noProof/>
        </w:rPr>
        <w:t>2</w:t>
      </w:r>
      <w:r w:rsidR="00463FDD">
        <w:rPr>
          <w:noProof/>
        </w:rPr>
        <w:fldChar w:fldCharType="end"/>
      </w:r>
      <w:bookmarkEnd w:id="17"/>
      <w:r w:rsidRPr="00DE07CD">
        <w:t xml:space="preserve"> – Overview of </w:t>
      </w:r>
      <w:r w:rsidR="00496985">
        <w:t xml:space="preserve">Core </w:t>
      </w:r>
      <w:r w:rsidR="00580E18" w:rsidRPr="00DE07CD">
        <w:t xml:space="preserve">Metadata </w:t>
      </w:r>
      <w:r w:rsidR="00496985">
        <w:t>Classes</w:t>
      </w:r>
      <w:r w:rsidR="00D63103">
        <w:t xml:space="preserve"> and </w:t>
      </w:r>
      <w:r w:rsidRPr="00DE07CD">
        <w:t xml:space="preserve">Generation </w:t>
      </w:r>
      <w:bookmarkEnd w:id="18"/>
    </w:p>
    <w:p w14:paraId="453AE853" w14:textId="77777777" w:rsidR="00D63103" w:rsidRDefault="00D63103" w:rsidP="00CE6B58">
      <w:pPr>
        <w:jc w:val="both"/>
      </w:pPr>
    </w:p>
    <w:p w14:paraId="7FEFA16C" w14:textId="77777777" w:rsidR="00D76D77" w:rsidRDefault="00D76D77">
      <w:pPr>
        <w:rPr>
          <w:rFonts w:cs="Arial"/>
          <w:b/>
          <w:bCs/>
          <w:iCs/>
          <w:szCs w:val="28"/>
        </w:rPr>
      </w:pPr>
      <w:r>
        <w:br w:type="page"/>
      </w:r>
    </w:p>
    <w:p w14:paraId="2710B44E" w14:textId="77777777" w:rsidR="00A503DE" w:rsidRDefault="00A503DE" w:rsidP="00A503DE">
      <w:pPr>
        <w:pStyle w:val="Heading2"/>
      </w:pPr>
      <w:bookmarkStart w:id="19" w:name="_Toc409938072"/>
      <w:r>
        <w:lastRenderedPageBreak/>
        <w:t>Architecture</w:t>
      </w:r>
      <w:bookmarkEnd w:id="19"/>
    </w:p>
    <w:p w14:paraId="46E1E8C8" w14:textId="77777777" w:rsidR="00955E77" w:rsidRPr="00955E77" w:rsidRDefault="00955E77" w:rsidP="00955E77">
      <w:r>
        <w:fldChar w:fldCharType="begin"/>
      </w:r>
      <w:r>
        <w:instrText xml:space="preserve"> REF _Ref409721348 \h </w:instrText>
      </w:r>
      <w:r>
        <w:fldChar w:fldCharType="separate"/>
      </w:r>
      <w:r w:rsidR="003E334D">
        <w:t xml:space="preserve">Figure </w:t>
      </w:r>
      <w:r w:rsidR="003E334D">
        <w:rPr>
          <w:noProof/>
        </w:rPr>
        <w:t>3</w:t>
      </w:r>
      <w:r>
        <w:fldChar w:fldCharType="end"/>
      </w:r>
      <w:r>
        <w:t xml:space="preserve"> shows the UML 2.0 class model for the GNSS metadata structure.</w:t>
      </w:r>
    </w:p>
    <w:p w14:paraId="63AC0F54" w14:textId="77777777" w:rsidR="00A503DE" w:rsidRDefault="00A503DE" w:rsidP="00CE6B58">
      <w:pPr>
        <w:jc w:val="center"/>
      </w:pPr>
      <w:r>
        <w:rPr>
          <w:noProof/>
        </w:rPr>
        <w:drawing>
          <wp:inline distT="0" distB="0" distL="0" distR="0" wp14:anchorId="67FEFA5F" wp14:editId="3BD7FD8E">
            <wp:extent cx="4891177" cy="3712268"/>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1026" cy="3712154"/>
                    </a:xfrm>
                    <a:prstGeom prst="rect">
                      <a:avLst/>
                    </a:prstGeom>
                    <a:noFill/>
                    <a:ln>
                      <a:noFill/>
                    </a:ln>
                  </pic:spPr>
                </pic:pic>
              </a:graphicData>
            </a:graphic>
          </wp:inline>
        </w:drawing>
      </w:r>
    </w:p>
    <w:p w14:paraId="5AD4FF14" w14:textId="77777777" w:rsidR="00A503DE" w:rsidRPr="00D63103" w:rsidRDefault="00A503DE" w:rsidP="00A503DE">
      <w:pPr>
        <w:pStyle w:val="Caption"/>
      </w:pPr>
      <w:bookmarkStart w:id="20" w:name="_Ref409721348"/>
      <w:r>
        <w:t xml:space="preserve">Figure </w:t>
      </w:r>
      <w:r w:rsidR="00463FDD">
        <w:fldChar w:fldCharType="begin"/>
      </w:r>
      <w:r w:rsidR="00463FDD">
        <w:instrText xml:space="preserve"> SEQ Figure \* ARABIC </w:instrText>
      </w:r>
      <w:r w:rsidR="00463FDD">
        <w:fldChar w:fldCharType="separate"/>
      </w:r>
      <w:r w:rsidR="003E334D">
        <w:rPr>
          <w:noProof/>
        </w:rPr>
        <w:t>3</w:t>
      </w:r>
      <w:r w:rsidR="00463FDD">
        <w:rPr>
          <w:noProof/>
        </w:rPr>
        <w:fldChar w:fldCharType="end"/>
      </w:r>
      <w:bookmarkEnd w:id="20"/>
      <w:r>
        <w:t xml:space="preserve"> GNSS Metada</w:t>
      </w:r>
      <w:r>
        <w:rPr>
          <w:noProof/>
        </w:rPr>
        <w:t xml:space="preserve">ta </w:t>
      </w:r>
      <w:r w:rsidR="00496985">
        <w:rPr>
          <w:noProof/>
        </w:rPr>
        <w:t xml:space="preserve">Class </w:t>
      </w:r>
      <w:r>
        <w:rPr>
          <w:noProof/>
        </w:rPr>
        <w:t xml:space="preserve">Model (UML 2.0) </w:t>
      </w:r>
    </w:p>
    <w:p w14:paraId="384A7BE1" w14:textId="77777777" w:rsidR="00A503DE" w:rsidRDefault="001C1B6B" w:rsidP="00B1494F">
      <w:pPr>
        <w:jc w:val="center"/>
      </w:pPr>
      <w:r>
        <w:rPr>
          <w:noProof/>
        </w:rPr>
        <w:drawing>
          <wp:inline distT="0" distB="0" distL="0" distR="0" wp14:anchorId="682711C4" wp14:editId="3DE17C99">
            <wp:extent cx="5154028" cy="240676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4224" cy="2406861"/>
                    </a:xfrm>
                    <a:prstGeom prst="rect">
                      <a:avLst/>
                    </a:prstGeom>
                    <a:noFill/>
                    <a:ln>
                      <a:noFill/>
                    </a:ln>
                  </pic:spPr>
                </pic:pic>
              </a:graphicData>
            </a:graphic>
          </wp:inline>
        </w:drawing>
      </w:r>
    </w:p>
    <w:p w14:paraId="1C7F49DF" w14:textId="77777777" w:rsidR="00545F9E" w:rsidRDefault="00545F9E" w:rsidP="00B1494F">
      <w:pPr>
        <w:pStyle w:val="Caption"/>
        <w:rPr>
          <w:noProof/>
        </w:rPr>
      </w:pPr>
      <w:r>
        <w:t xml:space="preserve">Figure </w:t>
      </w:r>
      <w:r w:rsidR="00463FDD">
        <w:fldChar w:fldCharType="begin"/>
      </w:r>
      <w:r w:rsidR="00463FDD">
        <w:instrText xml:space="preserve"> SEQ Figur</w:instrText>
      </w:r>
      <w:r w:rsidR="00463FDD">
        <w:instrText xml:space="preserve">e \* ARABIC </w:instrText>
      </w:r>
      <w:r w:rsidR="00463FDD">
        <w:fldChar w:fldCharType="separate"/>
      </w:r>
      <w:r w:rsidR="003E334D">
        <w:rPr>
          <w:noProof/>
        </w:rPr>
        <w:t>4</w:t>
      </w:r>
      <w:r w:rsidR="00463FDD">
        <w:rPr>
          <w:noProof/>
        </w:rPr>
        <w:fldChar w:fldCharType="end"/>
      </w:r>
      <w:r>
        <w:t xml:space="preserve"> Core </w:t>
      </w:r>
      <w:r>
        <w:rPr>
          <w:noProof/>
        </w:rPr>
        <w:t>metadata classes specialize the base Metadata Element, which has a unique identifier (ID), links to related artifacts (URI) and comments</w:t>
      </w:r>
    </w:p>
    <w:p w14:paraId="5A41AF66" w14:textId="77777777" w:rsidR="002072D3" w:rsidRDefault="002072D3" w:rsidP="00144168"/>
    <w:p w14:paraId="24F2CF85" w14:textId="77777777" w:rsidR="002072D3" w:rsidRDefault="002072D3" w:rsidP="00144168">
      <w:r>
        <w:t>All metadata objects contain the following  attributes:</w:t>
      </w:r>
    </w:p>
    <w:p w14:paraId="120FF7A3" w14:textId="77777777" w:rsidR="002072D3" w:rsidRDefault="002072D3" w:rsidP="00144168">
      <w:r>
        <w:t>Artifact: One or more generic attributes</w:t>
      </w:r>
    </w:p>
    <w:p w14:paraId="099BE549" w14:textId="77777777" w:rsidR="002072D3" w:rsidRDefault="002072D3" w:rsidP="00144168">
      <w:r>
        <w:t>Comment: one or more comment strings</w:t>
      </w:r>
    </w:p>
    <w:p w14:paraId="3CB7D66B" w14:textId="77777777" w:rsidR="002072D3" w:rsidRPr="002072D3" w:rsidRDefault="002072D3" w:rsidP="00144168">
      <w:r>
        <w:t>ID: an identification string that is used to reference a child object by the parent</w:t>
      </w:r>
    </w:p>
    <w:p w14:paraId="73A9A9D9" w14:textId="77777777" w:rsidR="00DB344F" w:rsidRDefault="00DB344F" w:rsidP="00B1494F"/>
    <w:p w14:paraId="4EE5E803" w14:textId="77777777" w:rsidR="00D26A85" w:rsidRDefault="00CE6B58">
      <w:pPr>
        <w:rPr>
          <w:b/>
          <w:bCs/>
        </w:rPr>
      </w:pPr>
      <w:r>
        <w:t>Table 1 describes the attributes of the Metadata Element</w:t>
      </w:r>
      <w:r w:rsidR="00955E77">
        <w:t xml:space="preserve"> class</w:t>
      </w:r>
      <w:r>
        <w:t xml:space="preserve">. </w:t>
      </w:r>
      <w:r w:rsidR="00955E77" w:rsidRPr="00955E77">
        <w:t>Core metadata classes specia</w:t>
      </w:r>
      <w:r w:rsidR="00955E77">
        <w:t xml:space="preserve">lize the base Metadata Element. It encapsulates </w:t>
      </w:r>
      <w:r w:rsidR="00955E77" w:rsidRPr="00955E77">
        <w:t>a unique identifier (ID), links to rela</w:t>
      </w:r>
      <w:r w:rsidR="00955E77">
        <w:t>ted artifacts (URI) and comment strings.</w:t>
      </w:r>
    </w:p>
    <w:p w14:paraId="6502906E" w14:textId="77777777" w:rsidR="00DB344F" w:rsidRPr="00BD529F" w:rsidRDefault="00DB344F" w:rsidP="00DB344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w:t>
      </w:r>
      <w:r w:rsidRPr="00BD529F">
        <w:rPr>
          <w:sz w:val="24"/>
          <w:szCs w:val="24"/>
        </w:rPr>
        <w:fldChar w:fldCharType="end"/>
      </w:r>
      <w:r w:rsidRPr="00BD529F">
        <w:rPr>
          <w:sz w:val="24"/>
          <w:szCs w:val="24"/>
        </w:rPr>
        <w:t xml:space="preserve"> – </w:t>
      </w:r>
      <w:r w:rsidR="00931314">
        <w:rPr>
          <w:sz w:val="24"/>
          <w:szCs w:val="24"/>
        </w:rPr>
        <w:t xml:space="preserve">Metadata Element </w:t>
      </w:r>
      <w:r>
        <w:rPr>
          <w:sz w:val="24"/>
          <w:szCs w:val="24"/>
        </w:rPr>
        <w:t>Class Attributes</w:t>
      </w:r>
    </w:p>
    <w:tbl>
      <w:tblPr>
        <w:tblStyle w:val="LightList-Accent1"/>
        <w:tblW w:w="9458" w:type="dxa"/>
        <w:tblLook w:val="04A0" w:firstRow="1" w:lastRow="0" w:firstColumn="1" w:lastColumn="0" w:noHBand="0" w:noVBand="1"/>
      </w:tblPr>
      <w:tblGrid>
        <w:gridCol w:w="1889"/>
        <w:gridCol w:w="2719"/>
        <w:gridCol w:w="1170"/>
        <w:gridCol w:w="1350"/>
        <w:gridCol w:w="955"/>
        <w:gridCol w:w="1375"/>
      </w:tblGrid>
      <w:tr w:rsidR="00DB344F" w:rsidRPr="00DE07CD" w14:paraId="5AB89961" w14:textId="77777777" w:rsidTr="00B149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2E6BC7E5" w14:textId="77777777" w:rsidR="00DB344F" w:rsidRPr="00DE07CD" w:rsidRDefault="00931314" w:rsidP="001C1B6B">
            <w:pPr>
              <w:rPr>
                <w:rFonts w:asciiTheme="minorHAnsi" w:hAnsiTheme="minorHAnsi"/>
                <w:sz w:val="20"/>
                <w:szCs w:val="20"/>
              </w:rPr>
            </w:pPr>
            <w:r>
              <w:rPr>
                <w:rFonts w:asciiTheme="minorHAnsi" w:hAnsiTheme="minorHAnsi"/>
                <w:sz w:val="20"/>
                <w:szCs w:val="20"/>
              </w:rPr>
              <w:t>Attribute</w:t>
            </w:r>
          </w:p>
        </w:tc>
        <w:tc>
          <w:tcPr>
            <w:tcW w:w="2719" w:type="dxa"/>
          </w:tcPr>
          <w:p w14:paraId="77E0604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0" w:type="dxa"/>
          </w:tcPr>
          <w:p w14:paraId="75DB4814"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350" w:type="dxa"/>
          </w:tcPr>
          <w:p w14:paraId="78692CD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75EAEF07"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0E0CA2A"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B344F" w:rsidRPr="00DE07CD" w14:paraId="5BD5A236" w14:textId="77777777" w:rsidTr="00B149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6E0FC32" w14:textId="77777777" w:rsidR="00DB344F" w:rsidRPr="00DE07CD" w:rsidRDefault="00931314" w:rsidP="001C1B6B">
            <w:pPr>
              <w:rPr>
                <w:rFonts w:asciiTheme="minorHAnsi" w:hAnsiTheme="minorHAnsi"/>
                <w:sz w:val="20"/>
                <w:szCs w:val="20"/>
              </w:rPr>
            </w:pPr>
            <w:r>
              <w:rPr>
                <w:rFonts w:asciiTheme="minorHAnsi" w:hAnsiTheme="minorHAnsi"/>
                <w:sz w:val="20"/>
                <w:szCs w:val="20"/>
              </w:rPr>
              <w:t>Id</w:t>
            </w:r>
          </w:p>
        </w:tc>
        <w:tc>
          <w:tcPr>
            <w:tcW w:w="2719" w:type="dxa"/>
          </w:tcPr>
          <w:p w14:paraId="303801D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1170" w:type="dxa"/>
          </w:tcPr>
          <w:p w14:paraId="6FAAD8A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350" w:type="dxa"/>
          </w:tcPr>
          <w:p w14:paraId="0845CF04"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7923923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64ACFF9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p>
        </w:tc>
      </w:tr>
      <w:tr w:rsidR="00DB344F" w:rsidRPr="00DE07CD" w14:paraId="0A07C3C7" w14:textId="77777777" w:rsidTr="00B1494F">
        <w:trPr>
          <w:cantSplit/>
        </w:trPr>
        <w:tc>
          <w:tcPr>
            <w:cnfStyle w:val="001000000000" w:firstRow="0" w:lastRow="0" w:firstColumn="1" w:lastColumn="0" w:oddVBand="0" w:evenVBand="0" w:oddHBand="0" w:evenHBand="0" w:firstRowFirstColumn="0" w:firstRowLastColumn="0" w:lastRowFirstColumn="0" w:lastRowLastColumn="0"/>
            <w:tcW w:w="1889" w:type="dxa"/>
          </w:tcPr>
          <w:p w14:paraId="2DBCDC77" w14:textId="77777777" w:rsidR="00DB344F" w:rsidRPr="00DE07CD" w:rsidRDefault="00931314" w:rsidP="001C1B6B">
            <w:pPr>
              <w:rPr>
                <w:rFonts w:asciiTheme="minorHAnsi" w:hAnsiTheme="minorHAnsi"/>
                <w:sz w:val="20"/>
                <w:szCs w:val="20"/>
              </w:rPr>
            </w:pPr>
            <w:r>
              <w:rPr>
                <w:rFonts w:asciiTheme="minorHAnsi" w:hAnsiTheme="minorHAnsi"/>
                <w:sz w:val="20"/>
                <w:szCs w:val="20"/>
              </w:rPr>
              <w:t>Artifact</w:t>
            </w:r>
          </w:p>
        </w:tc>
        <w:tc>
          <w:tcPr>
            <w:tcW w:w="2719" w:type="dxa"/>
          </w:tcPr>
          <w:p w14:paraId="41629BD2" w14:textId="77777777" w:rsidR="00DB344F" w:rsidRPr="00DE07CD" w:rsidRDefault="00931314" w:rsidP="009313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link specifications to information pertaining to the class instance.  Can be any URI formatted information</w:t>
            </w:r>
          </w:p>
        </w:tc>
        <w:tc>
          <w:tcPr>
            <w:tcW w:w="1170" w:type="dxa"/>
          </w:tcPr>
          <w:p w14:paraId="7F0091EA" w14:textId="77777777" w:rsidR="00DB344F" w:rsidRPr="00DE07CD" w:rsidRDefault="00931314"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350" w:type="dxa"/>
          </w:tcPr>
          <w:p w14:paraId="53EABAEA"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6F11750D"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BC46FF5"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B344F" w:rsidRPr="00DE07CD" w14:paraId="21B06B0A" w14:textId="77777777" w:rsidTr="00B149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6EE5E7D" w14:textId="77777777" w:rsidR="00DB344F" w:rsidRPr="00DE07CD" w:rsidRDefault="00931314" w:rsidP="001C1B6B">
            <w:pPr>
              <w:rPr>
                <w:rFonts w:asciiTheme="minorHAnsi" w:hAnsiTheme="minorHAnsi"/>
                <w:sz w:val="20"/>
                <w:szCs w:val="20"/>
              </w:rPr>
            </w:pPr>
            <w:r>
              <w:rPr>
                <w:rFonts w:asciiTheme="minorHAnsi" w:hAnsiTheme="minorHAnsi"/>
                <w:sz w:val="20"/>
                <w:szCs w:val="20"/>
              </w:rPr>
              <w:t>Comment</w:t>
            </w:r>
          </w:p>
        </w:tc>
        <w:tc>
          <w:tcPr>
            <w:tcW w:w="2719" w:type="dxa"/>
          </w:tcPr>
          <w:p w14:paraId="61ABE04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text/html comments providing additional detail regarding the class instance.</w:t>
            </w:r>
          </w:p>
        </w:tc>
        <w:tc>
          <w:tcPr>
            <w:tcW w:w="1170" w:type="dxa"/>
          </w:tcPr>
          <w:p w14:paraId="19C7580A"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Comment</w:t>
            </w:r>
          </w:p>
        </w:tc>
        <w:tc>
          <w:tcPr>
            <w:tcW w:w="1350" w:type="dxa"/>
          </w:tcPr>
          <w:p w14:paraId="0F89281D"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BD4A80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483E863B"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08071DCD" w14:textId="77777777" w:rsidR="00DB344F" w:rsidRDefault="00DB344F" w:rsidP="00B1494F"/>
    <w:p w14:paraId="140EF9AC" w14:textId="77777777" w:rsidR="00D76D77" w:rsidRDefault="00D76D77">
      <w:pPr>
        <w:rPr>
          <w:rFonts w:cs="Arial"/>
          <w:b/>
          <w:bCs/>
          <w:iCs/>
          <w:szCs w:val="28"/>
        </w:rPr>
      </w:pPr>
      <w:r>
        <w:br w:type="page"/>
      </w:r>
    </w:p>
    <w:p w14:paraId="1D8CF7CE" w14:textId="77777777" w:rsidR="00144168" w:rsidRPr="00144168" w:rsidRDefault="00A503DE" w:rsidP="00144168">
      <w:pPr>
        <w:pStyle w:val="Heading2"/>
      </w:pPr>
      <w:bookmarkStart w:id="21" w:name="_Toc409938073"/>
      <w:r>
        <w:lastRenderedPageBreak/>
        <w:t xml:space="preserve">Core </w:t>
      </w:r>
      <w:r w:rsidR="00496985">
        <w:t>Classes</w:t>
      </w:r>
      <w:bookmarkEnd w:id="21"/>
    </w:p>
    <w:p w14:paraId="440B55C7" w14:textId="77777777" w:rsidR="009B5AFB" w:rsidRPr="00DE07CD" w:rsidRDefault="009B5AFB" w:rsidP="009B5AFB">
      <w:pPr>
        <w:pStyle w:val="Heading3"/>
      </w:pPr>
      <w:bookmarkStart w:id="22" w:name="_Toc409938074"/>
      <w:r>
        <w:t>Session</w:t>
      </w:r>
      <w:r w:rsidRPr="00DE07CD">
        <w:t xml:space="preserve"> </w:t>
      </w:r>
      <w:r>
        <w:t>Object</w:t>
      </w:r>
      <w:bookmarkEnd w:id="22"/>
    </w:p>
    <w:p w14:paraId="01E69920" w14:textId="77777777" w:rsidR="009B5AFB" w:rsidRPr="00DE07CD" w:rsidRDefault="009B5AFB" w:rsidP="009B5AFB">
      <w:r>
        <w:t xml:space="preserve">A Session is defined as </w:t>
      </w:r>
      <w:r w:rsidR="00202B41">
        <w:t xml:space="preserve">a </w:t>
      </w:r>
      <w:r w:rsidR="008C1714">
        <w:t xml:space="preserve">utilization </w:t>
      </w:r>
      <w:r w:rsidR="00202B41">
        <w:t xml:space="preserve">instance </w:t>
      </w:r>
      <w:r w:rsidR="008C1714">
        <w:t xml:space="preserve">of </w:t>
      </w:r>
      <w:r w:rsidR="00FA603D">
        <w:t>a</w:t>
      </w:r>
      <w:r w:rsidR="008C1714">
        <w:t xml:space="preserve"> </w:t>
      </w:r>
      <w:r w:rsidR="008C1714" w:rsidRPr="00144168">
        <w:rPr>
          <w:i/>
        </w:rPr>
        <w:t>pre-configured system</w:t>
      </w:r>
      <w:r w:rsidR="008C1714">
        <w:t xml:space="preserve"> for a period </w:t>
      </w:r>
      <w:r w:rsidR="0064509C">
        <w:t xml:space="preserve">devoted to a particular </w:t>
      </w:r>
      <w:r w:rsidR="008C1714">
        <w:t xml:space="preserve">activity. </w:t>
      </w:r>
    </w:p>
    <w:p w14:paraId="068D0E56" w14:textId="77777777" w:rsidR="009B5AFB" w:rsidRPr="00BD529F" w:rsidRDefault="009B5AFB" w:rsidP="009B5AFB">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2</w:t>
      </w:r>
      <w:r w:rsidRPr="00BD529F">
        <w:rPr>
          <w:sz w:val="24"/>
          <w:szCs w:val="24"/>
        </w:rPr>
        <w:fldChar w:fldCharType="end"/>
      </w:r>
      <w:r w:rsidRPr="00BD529F">
        <w:rPr>
          <w:sz w:val="24"/>
          <w:szCs w:val="24"/>
        </w:rPr>
        <w:t xml:space="preserve"> – Definition of </w:t>
      </w:r>
      <w:r>
        <w:rPr>
          <w:sz w:val="24"/>
          <w:szCs w:val="24"/>
        </w:rPr>
        <w:t>Session</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B5AFB" w:rsidRPr="00DE07CD" w14:paraId="0F4F6B06"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6C6BA513" w14:textId="77777777" w:rsidR="009B5AFB" w:rsidRPr="00DE07CD" w:rsidRDefault="009B5AFB" w:rsidP="00DB31C3">
            <w:pPr>
              <w:rPr>
                <w:rFonts w:asciiTheme="minorHAnsi" w:hAnsiTheme="minorHAnsi"/>
                <w:sz w:val="20"/>
                <w:szCs w:val="20"/>
              </w:rPr>
            </w:pPr>
            <w:r>
              <w:rPr>
                <w:rFonts w:asciiTheme="minorHAnsi" w:hAnsiTheme="minorHAnsi"/>
                <w:sz w:val="20"/>
                <w:szCs w:val="20"/>
              </w:rPr>
              <w:t>Attribute</w:t>
            </w:r>
          </w:p>
        </w:tc>
        <w:tc>
          <w:tcPr>
            <w:tcW w:w="1805" w:type="dxa"/>
          </w:tcPr>
          <w:p w14:paraId="78A8C4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D8EECDA"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6F2161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EAE0FA1"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269A7A38"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B5AFB" w:rsidRPr="00DE07CD" w14:paraId="514A09DD"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74C96CE4" w14:textId="77777777" w:rsidR="009B5AFB" w:rsidRPr="00DE07CD" w:rsidRDefault="009B5AFB" w:rsidP="00DB31C3">
            <w:pPr>
              <w:rPr>
                <w:rFonts w:asciiTheme="minorHAnsi" w:hAnsiTheme="minorHAnsi"/>
                <w:sz w:val="20"/>
                <w:szCs w:val="20"/>
              </w:rPr>
            </w:pPr>
            <w:r w:rsidRPr="00DE07CD">
              <w:rPr>
                <w:rFonts w:asciiTheme="minorHAnsi" w:hAnsiTheme="minorHAnsi"/>
                <w:sz w:val="20"/>
                <w:szCs w:val="20"/>
              </w:rPr>
              <w:t>TOA</w:t>
            </w:r>
          </w:p>
        </w:tc>
        <w:tc>
          <w:tcPr>
            <w:tcW w:w="1805" w:type="dxa"/>
          </w:tcPr>
          <w:p w14:paraId="6E634B0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Time of applicability for all position and attitude parameters</w:t>
            </w:r>
          </w:p>
        </w:tc>
        <w:tc>
          <w:tcPr>
            <w:tcW w:w="1842" w:type="dxa"/>
          </w:tcPr>
          <w:p w14:paraId="72416005"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r w:rsidR="0064509C">
              <w:rPr>
                <w:rFonts w:asciiTheme="minorHAnsi" w:hAnsiTheme="minorHAnsi"/>
                <w:sz w:val="20"/>
                <w:szCs w:val="20"/>
                <w:vertAlign w:val="superscript"/>
              </w:rPr>
              <w:t>1</w:t>
            </w:r>
          </w:p>
        </w:tc>
        <w:tc>
          <w:tcPr>
            <w:tcW w:w="1677" w:type="dxa"/>
          </w:tcPr>
          <w:p w14:paraId="510D86FE" w14:textId="77777777" w:rsidR="009B5AFB" w:rsidRPr="00DE07CD" w:rsidRDefault="009B5A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F009CC3"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0064509C">
              <w:rPr>
                <w:rFonts w:asciiTheme="minorHAnsi" w:hAnsiTheme="minorHAnsi"/>
                <w:sz w:val="20"/>
                <w:szCs w:val="20"/>
                <w:vertAlign w:val="superscript"/>
              </w:rPr>
              <w:t>2</w:t>
            </w:r>
          </w:p>
        </w:tc>
        <w:tc>
          <w:tcPr>
            <w:tcW w:w="1341" w:type="dxa"/>
          </w:tcPr>
          <w:p w14:paraId="258A9A3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5D6554BE"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206948BE" w14:textId="77777777" w:rsidR="009B5AFB" w:rsidRPr="00DE07CD" w:rsidRDefault="009B5AFB" w:rsidP="00DB31C3">
            <w:pPr>
              <w:rPr>
                <w:rFonts w:asciiTheme="minorHAnsi" w:hAnsiTheme="minorHAnsi"/>
                <w:sz w:val="20"/>
                <w:szCs w:val="20"/>
              </w:rPr>
            </w:pPr>
            <w:r w:rsidRPr="00DE07CD">
              <w:rPr>
                <w:rFonts w:asciiTheme="minorHAnsi" w:hAnsiTheme="minorHAnsi"/>
                <w:sz w:val="20"/>
                <w:szCs w:val="20"/>
              </w:rPr>
              <w:t>POSITION</w:t>
            </w:r>
          </w:p>
        </w:tc>
        <w:tc>
          <w:tcPr>
            <w:tcW w:w="1805" w:type="dxa"/>
          </w:tcPr>
          <w:p w14:paraId="02185241"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Platform position</w:t>
            </w:r>
            <w:r w:rsidR="0064509C">
              <w:rPr>
                <w:rFonts w:asciiTheme="minorHAnsi" w:hAnsiTheme="minorHAnsi"/>
                <w:sz w:val="20"/>
                <w:szCs w:val="20"/>
              </w:rPr>
              <w:t xml:space="preserve"> </w:t>
            </w:r>
            <w:r w:rsidRPr="00DE07CD">
              <w:rPr>
                <w:rFonts w:asciiTheme="minorHAnsi" w:hAnsiTheme="minorHAnsi"/>
                <w:sz w:val="20"/>
                <w:szCs w:val="20"/>
              </w:rPr>
              <w:t xml:space="preserve">at TOA expressed in Geoid frame </w:t>
            </w:r>
          </w:p>
        </w:tc>
        <w:tc>
          <w:tcPr>
            <w:tcW w:w="1842" w:type="dxa"/>
          </w:tcPr>
          <w:p w14:paraId="7A18480C"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677" w:type="dxa"/>
          </w:tcPr>
          <w:p w14:paraId="1090FCA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5399306"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0064509C">
              <w:rPr>
                <w:rFonts w:asciiTheme="minorHAnsi" w:hAnsiTheme="minorHAnsi"/>
                <w:sz w:val="20"/>
                <w:szCs w:val="20"/>
                <w:vertAlign w:val="superscript"/>
              </w:rPr>
              <w:t>2</w:t>
            </w:r>
          </w:p>
        </w:tc>
        <w:tc>
          <w:tcPr>
            <w:tcW w:w="1341" w:type="dxa"/>
          </w:tcPr>
          <w:p w14:paraId="2CCA066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6FFC0C83"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370F25D" w14:textId="77777777" w:rsidR="009B5AFB" w:rsidRPr="00DE07CD" w:rsidRDefault="00CE6B58" w:rsidP="00DB31C3">
            <w:pPr>
              <w:rPr>
                <w:rFonts w:asciiTheme="minorHAnsi" w:hAnsiTheme="minorHAnsi"/>
                <w:sz w:val="20"/>
                <w:szCs w:val="20"/>
              </w:rPr>
            </w:pPr>
            <w:r>
              <w:rPr>
                <w:rFonts w:asciiTheme="minorHAnsi" w:hAnsiTheme="minorHAnsi"/>
                <w:sz w:val="20"/>
                <w:szCs w:val="20"/>
              </w:rPr>
              <w:t>ORIENTATION</w:t>
            </w:r>
          </w:p>
        </w:tc>
        <w:tc>
          <w:tcPr>
            <w:tcW w:w="1805" w:type="dxa"/>
          </w:tcPr>
          <w:p w14:paraId="6F0E9E7E" w14:textId="77777777" w:rsidR="009B5AFB"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r w:rsidRPr="00DE07CD">
              <w:rPr>
                <w:rFonts w:asciiTheme="minorHAnsi" w:hAnsiTheme="minorHAnsi"/>
                <w:sz w:val="20"/>
                <w:szCs w:val="20"/>
              </w:rPr>
              <w:t xml:space="preserve"> </w:t>
            </w:r>
            <w:r w:rsidR="009B5AFB" w:rsidRPr="00DE07CD">
              <w:rPr>
                <w:rFonts w:asciiTheme="minorHAnsi" w:hAnsiTheme="minorHAnsi"/>
                <w:sz w:val="20"/>
                <w:szCs w:val="20"/>
              </w:rPr>
              <w:t>of the platform at TOA with respect to the local-level frame</w:t>
            </w:r>
          </w:p>
        </w:tc>
        <w:tc>
          <w:tcPr>
            <w:tcW w:w="1842" w:type="dxa"/>
          </w:tcPr>
          <w:p w14:paraId="1EE33745"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Attitude</w:t>
            </w:r>
          </w:p>
        </w:tc>
        <w:tc>
          <w:tcPr>
            <w:tcW w:w="1677" w:type="dxa"/>
          </w:tcPr>
          <w:p w14:paraId="0DCC1056"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89B648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0064509C">
              <w:rPr>
                <w:rFonts w:asciiTheme="minorHAnsi" w:hAnsiTheme="minorHAnsi"/>
                <w:sz w:val="20"/>
                <w:szCs w:val="20"/>
                <w:vertAlign w:val="superscript"/>
              </w:rPr>
              <w:t>2</w:t>
            </w:r>
          </w:p>
        </w:tc>
        <w:tc>
          <w:tcPr>
            <w:tcW w:w="1341" w:type="dxa"/>
          </w:tcPr>
          <w:p w14:paraId="2C6D1644"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CE6B58" w:rsidRPr="00DE07CD" w14:paraId="2B64D5A4"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3378E751" w14:textId="77777777" w:rsidR="00CE6B58" w:rsidRPr="00DE07CD" w:rsidRDefault="00CE6B58" w:rsidP="00DB31C3">
            <w:pPr>
              <w:rPr>
                <w:rFonts w:asciiTheme="minorHAnsi" w:hAnsiTheme="minorHAnsi"/>
                <w:sz w:val="20"/>
                <w:szCs w:val="20"/>
              </w:rPr>
            </w:pPr>
            <w:r>
              <w:rPr>
                <w:rFonts w:asciiTheme="minorHAnsi" w:hAnsiTheme="minorHAnsi"/>
                <w:sz w:val="20"/>
                <w:szCs w:val="20"/>
              </w:rPr>
              <w:t>SYSTEM</w:t>
            </w:r>
          </w:p>
        </w:tc>
        <w:tc>
          <w:tcPr>
            <w:tcW w:w="1805" w:type="dxa"/>
          </w:tcPr>
          <w:p w14:paraId="404ECD4A"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system used for this session</w:t>
            </w:r>
          </w:p>
        </w:tc>
        <w:tc>
          <w:tcPr>
            <w:tcW w:w="1842" w:type="dxa"/>
          </w:tcPr>
          <w:p w14:paraId="2A2678EF" w14:textId="77777777" w:rsidR="00CE6B58"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tc>
        <w:tc>
          <w:tcPr>
            <w:tcW w:w="1677" w:type="dxa"/>
          </w:tcPr>
          <w:p w14:paraId="20FA35A1"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39E81BEF"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18846D61"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69E5D1B2"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5664BF48" w14:textId="77777777" w:rsidR="009B5AFB" w:rsidRPr="00DE07CD" w:rsidRDefault="009B5AFB" w:rsidP="00DB31C3">
            <w:pPr>
              <w:rPr>
                <w:rFonts w:asciiTheme="minorHAnsi" w:hAnsiTheme="minorHAnsi"/>
                <w:sz w:val="20"/>
                <w:szCs w:val="20"/>
              </w:rPr>
            </w:pPr>
            <w:r>
              <w:rPr>
                <w:rFonts w:asciiTheme="minorHAnsi" w:hAnsiTheme="minorHAnsi"/>
                <w:sz w:val="20"/>
                <w:szCs w:val="20"/>
              </w:rPr>
              <w:t>POC</w:t>
            </w:r>
            <w:r w:rsidR="0064509C">
              <w:rPr>
                <w:rFonts w:asciiTheme="minorHAnsi" w:hAnsiTheme="minorHAnsi"/>
                <w:sz w:val="20"/>
                <w:szCs w:val="20"/>
                <w:vertAlign w:val="superscript"/>
              </w:rPr>
              <w:t>3</w:t>
            </w:r>
          </w:p>
        </w:tc>
        <w:tc>
          <w:tcPr>
            <w:tcW w:w="1805" w:type="dxa"/>
          </w:tcPr>
          <w:p w14:paraId="720B0AAA"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 of contact. Name of person or entity.</w:t>
            </w:r>
          </w:p>
        </w:tc>
        <w:tc>
          <w:tcPr>
            <w:tcW w:w="1842" w:type="dxa"/>
          </w:tcPr>
          <w:p w14:paraId="2CA50FF9"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536292CE"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7A6D064"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259540D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74704625"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30AA8616" w14:textId="77777777" w:rsidR="009B5AFB" w:rsidRDefault="009B5AFB" w:rsidP="00DB31C3">
            <w:pPr>
              <w:rPr>
                <w:rFonts w:asciiTheme="minorHAnsi" w:hAnsiTheme="minorHAnsi"/>
                <w:sz w:val="20"/>
                <w:szCs w:val="20"/>
              </w:rPr>
            </w:pPr>
            <w:r>
              <w:rPr>
                <w:rFonts w:asciiTheme="minorHAnsi" w:hAnsiTheme="minorHAnsi"/>
                <w:sz w:val="20"/>
                <w:szCs w:val="20"/>
              </w:rPr>
              <w:t>CONTACT</w:t>
            </w:r>
            <w:r w:rsidR="0064509C">
              <w:rPr>
                <w:rFonts w:asciiTheme="minorHAnsi" w:hAnsiTheme="minorHAnsi"/>
                <w:sz w:val="20"/>
                <w:szCs w:val="20"/>
                <w:vertAlign w:val="superscript"/>
              </w:rPr>
              <w:t>3</w:t>
            </w:r>
          </w:p>
        </w:tc>
        <w:tc>
          <w:tcPr>
            <w:tcW w:w="1805" w:type="dxa"/>
          </w:tcPr>
          <w:p w14:paraId="18E6CD77"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POC contact information (email) </w:t>
            </w:r>
          </w:p>
        </w:tc>
        <w:tc>
          <w:tcPr>
            <w:tcW w:w="1842" w:type="dxa"/>
          </w:tcPr>
          <w:p w14:paraId="69650F0B"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64FEF767"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4662587"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7DBA703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0D7D3F0D"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23FFAFF" w14:textId="77777777" w:rsidR="009B5AFB" w:rsidRPr="00DE07CD" w:rsidRDefault="009B5AFB" w:rsidP="00DB31C3">
            <w:pPr>
              <w:rPr>
                <w:rFonts w:asciiTheme="minorHAnsi" w:hAnsiTheme="minorHAnsi"/>
                <w:sz w:val="20"/>
                <w:szCs w:val="20"/>
              </w:rPr>
            </w:pPr>
            <w:r>
              <w:rPr>
                <w:rFonts w:asciiTheme="minorHAnsi" w:hAnsiTheme="minorHAnsi"/>
                <w:sz w:val="20"/>
                <w:szCs w:val="20"/>
              </w:rPr>
              <w:t>CAMPAIGN</w:t>
            </w:r>
            <w:r w:rsidR="0064509C">
              <w:rPr>
                <w:rFonts w:asciiTheme="minorHAnsi" w:hAnsiTheme="minorHAnsi"/>
                <w:sz w:val="20"/>
                <w:szCs w:val="20"/>
                <w:vertAlign w:val="superscript"/>
              </w:rPr>
              <w:t>3</w:t>
            </w:r>
          </w:p>
        </w:tc>
        <w:tc>
          <w:tcPr>
            <w:tcW w:w="1805" w:type="dxa"/>
          </w:tcPr>
          <w:p w14:paraId="3B8CBE5C"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Data collection campaign</w:t>
            </w:r>
          </w:p>
        </w:tc>
        <w:tc>
          <w:tcPr>
            <w:tcW w:w="1842" w:type="dxa"/>
          </w:tcPr>
          <w:p w14:paraId="216FB254"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5519115D"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DBBF640"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6EE2CA7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6AE9C26C"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18E87BB7" w14:textId="77777777" w:rsidR="009B5AFB" w:rsidRPr="00DE07CD" w:rsidRDefault="009B5AFB" w:rsidP="00DB31C3">
            <w:pPr>
              <w:rPr>
                <w:rFonts w:asciiTheme="minorHAnsi" w:hAnsiTheme="minorHAnsi"/>
                <w:sz w:val="20"/>
                <w:szCs w:val="20"/>
              </w:rPr>
            </w:pPr>
            <w:r>
              <w:rPr>
                <w:rFonts w:asciiTheme="minorHAnsi" w:hAnsiTheme="minorHAnsi"/>
                <w:sz w:val="20"/>
                <w:szCs w:val="20"/>
              </w:rPr>
              <w:t>SCENARIO</w:t>
            </w:r>
            <w:r w:rsidR="0064509C">
              <w:rPr>
                <w:rFonts w:asciiTheme="minorHAnsi" w:hAnsiTheme="minorHAnsi"/>
                <w:sz w:val="20"/>
                <w:szCs w:val="20"/>
                <w:vertAlign w:val="superscript"/>
              </w:rPr>
              <w:t>3</w:t>
            </w:r>
          </w:p>
        </w:tc>
        <w:tc>
          <w:tcPr>
            <w:tcW w:w="1805" w:type="dxa"/>
          </w:tcPr>
          <w:p w14:paraId="29DED27B"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Specific scenario for this collection</w:t>
            </w:r>
          </w:p>
        </w:tc>
        <w:tc>
          <w:tcPr>
            <w:tcW w:w="1842" w:type="dxa"/>
          </w:tcPr>
          <w:p w14:paraId="643D7898"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25485D1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42867E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7D27620F"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24D49582" w14:textId="77777777" w:rsidR="009B5AFB" w:rsidRPr="00DE07CD" w:rsidRDefault="009B5AFB" w:rsidP="009B5AFB"/>
    <w:p w14:paraId="0A7861D7" w14:textId="77777777" w:rsidR="009B5AFB" w:rsidRPr="00040C43" w:rsidRDefault="009B5AFB" w:rsidP="009B5AFB">
      <w:pPr>
        <w:rPr>
          <w:sz w:val="20"/>
          <w:szCs w:val="20"/>
        </w:rPr>
      </w:pPr>
      <w:r w:rsidRPr="00040C43">
        <w:rPr>
          <w:sz w:val="20"/>
          <w:szCs w:val="20"/>
        </w:rPr>
        <w:t>NOTES:</w:t>
      </w:r>
    </w:p>
    <w:p w14:paraId="474E1EC4" w14:textId="77777777" w:rsidR="009B5AFB" w:rsidRPr="00040C43" w:rsidRDefault="0064509C" w:rsidP="009B5AFB">
      <w:pPr>
        <w:rPr>
          <w:sz w:val="20"/>
          <w:szCs w:val="20"/>
        </w:rPr>
      </w:pPr>
      <w:r>
        <w:rPr>
          <w:sz w:val="20"/>
          <w:szCs w:val="20"/>
          <w:vertAlign w:val="superscript"/>
        </w:rPr>
        <w:t>1</w:t>
      </w:r>
      <w:r w:rsidR="009B5AFB" w:rsidRPr="00040C43">
        <w:rPr>
          <w:sz w:val="20"/>
          <w:szCs w:val="20"/>
        </w:rPr>
        <w:t xml:space="preserve"> </w:t>
      </w:r>
      <w:hyperlink r:id="rId14" w:history="1">
        <w:r w:rsidR="009B5AFB" w:rsidRPr="00040C43">
          <w:rPr>
            <w:rStyle w:val="Hyperlink"/>
            <w:sz w:val="20"/>
            <w:szCs w:val="20"/>
          </w:rPr>
          <w:t>http://www.w3schools.com/schema/schema_dtypes_date.asp</w:t>
        </w:r>
      </w:hyperlink>
    </w:p>
    <w:p w14:paraId="1AFF1EBF" w14:textId="77777777" w:rsidR="009B5AFB" w:rsidRPr="00040C43" w:rsidRDefault="0064509C" w:rsidP="009B5AFB">
      <w:pPr>
        <w:rPr>
          <w:sz w:val="20"/>
          <w:szCs w:val="20"/>
        </w:rPr>
      </w:pPr>
      <w:r>
        <w:rPr>
          <w:sz w:val="20"/>
          <w:szCs w:val="20"/>
          <w:vertAlign w:val="superscript"/>
        </w:rPr>
        <w:t>2</w:t>
      </w:r>
      <w:r w:rsidR="009B5AFB" w:rsidRPr="00040C43">
        <w:rPr>
          <w:sz w:val="20"/>
          <w:szCs w:val="20"/>
        </w:rPr>
        <w:t xml:space="preserve"> TOA, Position and Attitude may be back-annotated into metadata file following post processing.</w:t>
      </w:r>
    </w:p>
    <w:p w14:paraId="484B3B2F" w14:textId="77777777" w:rsidR="009B5AFB" w:rsidRPr="00040C43" w:rsidRDefault="0064509C" w:rsidP="009B5AFB">
      <w:pPr>
        <w:rPr>
          <w:sz w:val="20"/>
          <w:szCs w:val="20"/>
        </w:rPr>
      </w:pPr>
      <w:r>
        <w:rPr>
          <w:sz w:val="20"/>
          <w:szCs w:val="20"/>
          <w:vertAlign w:val="superscript"/>
        </w:rPr>
        <w:t>3</w:t>
      </w:r>
      <w:r w:rsidR="009B5AFB" w:rsidRPr="00040C43">
        <w:rPr>
          <w:sz w:val="20"/>
          <w:szCs w:val="20"/>
        </w:rPr>
        <w:t xml:space="preserve"> Multiple instances of these parameters may exist. The parser shall enumerate accordingly (e.g. POC1, POC2, etc.).</w:t>
      </w:r>
    </w:p>
    <w:p w14:paraId="092A63F4" w14:textId="77777777" w:rsidR="009B5AFB" w:rsidRDefault="009B5AFB" w:rsidP="009B5AFB"/>
    <w:p w14:paraId="3A492E01" w14:textId="77777777" w:rsidR="00736472" w:rsidRDefault="00736472">
      <w:pPr>
        <w:rPr>
          <w:rFonts w:cs="Arial"/>
          <w:b/>
          <w:bCs/>
          <w:szCs w:val="26"/>
        </w:rPr>
      </w:pPr>
      <w:r>
        <w:br w:type="page"/>
      </w:r>
    </w:p>
    <w:p w14:paraId="2476B634" w14:textId="77777777" w:rsidR="006D5757" w:rsidRPr="00DE07CD" w:rsidRDefault="006D5757" w:rsidP="009241C0">
      <w:pPr>
        <w:pStyle w:val="Heading3"/>
      </w:pPr>
      <w:bookmarkStart w:id="23" w:name="_Toc409938075"/>
      <w:r w:rsidRPr="00DE07CD">
        <w:lastRenderedPageBreak/>
        <w:t xml:space="preserve">System </w:t>
      </w:r>
      <w:r w:rsidR="00A503DE">
        <w:t>Object</w:t>
      </w:r>
      <w:bookmarkEnd w:id="23"/>
    </w:p>
    <w:p w14:paraId="7938BA8F" w14:textId="77777777" w:rsidR="00231C65" w:rsidRPr="00DE07CD" w:rsidRDefault="00056429">
      <w:r>
        <w:t>A S</w:t>
      </w:r>
      <w:r w:rsidR="00AC58B7">
        <w:t xml:space="preserve">ystem is defined as </w:t>
      </w:r>
      <w:r w:rsidR="007630B0">
        <w:t>a complete</w:t>
      </w:r>
      <w:r w:rsidR="00AC58B7">
        <w:t xml:space="preserve"> data collection </w:t>
      </w:r>
      <w:r w:rsidR="007630B0">
        <w:t>apparatus</w:t>
      </w:r>
      <w:r w:rsidR="00AC58B7">
        <w:t xml:space="preserve">. The system comprises all antennas, sensors, </w:t>
      </w:r>
      <w:r>
        <w:t xml:space="preserve">and other </w:t>
      </w:r>
      <w:r w:rsidR="007630B0">
        <w:t xml:space="preserve">information outputting </w:t>
      </w:r>
      <w:r>
        <w:t>equipment down to the disk arrays that store SDR files. The system may also include GNSS signal simulators.</w:t>
      </w:r>
      <w:r w:rsidR="007630B0">
        <w:t xml:space="preserve"> The standard includes </w:t>
      </w:r>
      <w:r w:rsidR="00934C48">
        <w:t xml:space="preserve">geometrical parameters (location and </w:t>
      </w:r>
      <w:r w:rsidR="009241C0">
        <w:t>orientation</w:t>
      </w:r>
      <w:r w:rsidR="00934C48">
        <w:t xml:space="preserve">) to the extent that this information is necessary for post-processing SDR data stream. For example, initial position and platform orientation may be needed for a dynamic scenario. The relative position and orientation of antennas and their elements with respect to the platform coordinate frame are needed </w:t>
      </w:r>
      <w:r w:rsidR="00AC260B">
        <w:t>for adaptive antenna signal processing.</w:t>
      </w:r>
      <w:r w:rsidR="0014212D" w:rsidRPr="00DE07CD">
        <w:br/>
      </w:r>
    </w:p>
    <w:p w14:paraId="1059FFB5" w14:textId="77777777" w:rsidR="00BD529F" w:rsidRPr="00BD529F" w:rsidRDefault="00BD52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3</w:t>
      </w:r>
      <w:r w:rsidRPr="00BD529F">
        <w:rPr>
          <w:sz w:val="24"/>
          <w:szCs w:val="24"/>
        </w:rPr>
        <w:fldChar w:fldCharType="end"/>
      </w:r>
      <w:r w:rsidRPr="00BD529F">
        <w:rPr>
          <w:sz w:val="24"/>
          <w:szCs w:val="24"/>
        </w:rPr>
        <w:t xml:space="preserve"> – Definition of System </w:t>
      </w:r>
      <w:r w:rsidR="00A503DE">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DE07CD" w:rsidRPr="00DE07CD" w14:paraId="0294EC3A" w14:textId="77777777" w:rsidTr="009241C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67B36AB0" w14:textId="77777777" w:rsidR="00FE1D61"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6910DB05"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46AF3D09"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4BC56387"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E88030A"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72E97E08"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B5AFB" w:rsidRPr="00DE07CD" w:rsidDel="009D6A8B" w14:paraId="1277185E" w14:textId="77777777" w:rsidTr="009D6A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26370F2A" w14:textId="77777777" w:rsidR="009B5AFB" w:rsidRPr="00DE07CD" w:rsidDel="009D6A8B" w:rsidRDefault="009B5AFB" w:rsidP="00A503DE">
            <w:pPr>
              <w:rPr>
                <w:rFonts w:asciiTheme="minorHAnsi" w:hAnsiTheme="minorHAnsi"/>
                <w:sz w:val="20"/>
                <w:szCs w:val="20"/>
              </w:rPr>
            </w:pPr>
            <w:r>
              <w:rPr>
                <w:rFonts w:asciiTheme="minorHAnsi" w:hAnsiTheme="minorHAnsi"/>
                <w:sz w:val="20"/>
                <w:szCs w:val="20"/>
              </w:rPr>
              <w:t>Source</w:t>
            </w:r>
          </w:p>
        </w:tc>
        <w:tc>
          <w:tcPr>
            <w:tcW w:w="1805" w:type="dxa"/>
          </w:tcPr>
          <w:p w14:paraId="294D8A8A" w14:textId="77777777" w:rsidR="009B5AFB" w:rsidDel="009D6A8B" w:rsidRDefault="009B5AFB"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w:t>
            </w:r>
            <w:r w:rsidR="00002D17">
              <w:rPr>
                <w:rFonts w:asciiTheme="minorHAnsi" w:hAnsiTheme="minorHAnsi"/>
                <w:sz w:val="20"/>
                <w:szCs w:val="20"/>
              </w:rPr>
              <w:t xml:space="preserve"> sources of sampled data.  </w:t>
            </w:r>
          </w:p>
        </w:tc>
        <w:tc>
          <w:tcPr>
            <w:tcW w:w="1842" w:type="dxa"/>
          </w:tcPr>
          <w:p w14:paraId="1EC8972B" w14:textId="77777777" w:rsidR="009B5AFB" w:rsidRPr="00DE07CD" w:rsidDel="009D6A8B" w:rsidRDefault="00002D1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Source</w:t>
            </w:r>
          </w:p>
        </w:tc>
        <w:tc>
          <w:tcPr>
            <w:tcW w:w="1677" w:type="dxa"/>
          </w:tcPr>
          <w:p w14:paraId="105C0798" w14:textId="77777777" w:rsidR="009B5AFB" w:rsidRPr="00DE07CD" w:rsidDel="009D6A8B" w:rsidRDefault="009B5A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59C03D2" w14:textId="77777777" w:rsidR="009B5AFB" w:rsidRPr="00DE07CD" w:rsidDel="009D6A8B" w:rsidRDefault="009B5A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1" w:type="dxa"/>
          </w:tcPr>
          <w:p w14:paraId="3D4B7292" w14:textId="77777777" w:rsidR="009B5AFB" w:rsidRPr="00DE07CD" w:rsidDel="009D6A8B" w:rsidRDefault="009B5A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002D17" w:rsidRPr="00DE07CD" w:rsidDel="009D6A8B" w14:paraId="31A26351" w14:textId="77777777" w:rsidTr="009D6A8B">
        <w:trPr>
          <w:cantSplit/>
        </w:trPr>
        <w:tc>
          <w:tcPr>
            <w:cnfStyle w:val="001000000000" w:firstRow="0" w:lastRow="0" w:firstColumn="1" w:lastColumn="0" w:oddVBand="0" w:evenVBand="0" w:oddHBand="0" w:evenHBand="0" w:firstRowFirstColumn="0" w:firstRowLastColumn="0" w:lastRowFirstColumn="0" w:lastRowLastColumn="0"/>
            <w:tcW w:w="1882" w:type="dxa"/>
          </w:tcPr>
          <w:p w14:paraId="7DEE9301" w14:textId="77777777" w:rsidR="00002D17" w:rsidRDefault="00002D17" w:rsidP="00A503DE">
            <w:pPr>
              <w:rPr>
                <w:rFonts w:asciiTheme="minorHAnsi" w:hAnsiTheme="minorHAnsi"/>
                <w:sz w:val="20"/>
                <w:szCs w:val="20"/>
              </w:rPr>
            </w:pPr>
            <w:r>
              <w:rPr>
                <w:rFonts w:asciiTheme="minorHAnsi" w:hAnsiTheme="minorHAnsi"/>
                <w:sz w:val="20"/>
                <w:szCs w:val="20"/>
              </w:rPr>
              <w:t>Cluster</w:t>
            </w:r>
          </w:p>
        </w:tc>
        <w:tc>
          <w:tcPr>
            <w:tcW w:w="1805" w:type="dxa"/>
          </w:tcPr>
          <w:p w14:paraId="448A8ACB" w14:textId="77777777" w:rsidR="00002D17" w:rsidRDefault="00002D17"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of more clusters of antenna sources</w:t>
            </w:r>
          </w:p>
        </w:tc>
        <w:tc>
          <w:tcPr>
            <w:tcW w:w="1842" w:type="dxa"/>
          </w:tcPr>
          <w:p w14:paraId="11FB6A49"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Cluster</w:t>
            </w:r>
          </w:p>
        </w:tc>
        <w:tc>
          <w:tcPr>
            <w:tcW w:w="1677" w:type="dxa"/>
          </w:tcPr>
          <w:p w14:paraId="75293281"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488383B6" w14:textId="77777777" w:rsidR="00002D17" w:rsidRPr="00DE07CD" w:rsidDel="009D6A8B" w:rsidRDefault="00002D17"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14:paraId="7860B8E7" w14:textId="77777777" w:rsidR="00002D17" w:rsidRPr="00DE07CD" w:rsidDel="009D6A8B" w:rsidRDefault="00002D1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F5312" w:rsidRPr="00DE07CD" w14:paraId="2792E6AB" w14:textId="77777777" w:rsidTr="009241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DC8D565" w14:textId="77777777" w:rsidR="00BF5312" w:rsidRPr="00DE07CD" w:rsidRDefault="00BF5312" w:rsidP="00A503DE">
            <w:pPr>
              <w:rPr>
                <w:rFonts w:asciiTheme="minorHAnsi" w:hAnsiTheme="minorHAnsi"/>
                <w:sz w:val="20"/>
                <w:szCs w:val="20"/>
              </w:rPr>
            </w:pPr>
            <w:r>
              <w:rPr>
                <w:rFonts w:asciiTheme="minorHAnsi" w:hAnsiTheme="minorHAnsi"/>
                <w:sz w:val="20"/>
                <w:szCs w:val="20"/>
              </w:rPr>
              <w:t>F</w:t>
            </w:r>
            <w:r w:rsidR="00FA603D">
              <w:rPr>
                <w:rFonts w:asciiTheme="minorHAnsi" w:hAnsiTheme="minorHAnsi"/>
                <w:sz w:val="20"/>
                <w:szCs w:val="20"/>
              </w:rPr>
              <w:t>REQ</w:t>
            </w:r>
            <w:r>
              <w:rPr>
                <w:rFonts w:asciiTheme="minorHAnsi" w:hAnsiTheme="minorHAnsi"/>
                <w:sz w:val="20"/>
                <w:szCs w:val="20"/>
              </w:rPr>
              <w:t>BASE</w:t>
            </w:r>
          </w:p>
        </w:tc>
        <w:tc>
          <w:tcPr>
            <w:tcW w:w="1805" w:type="dxa"/>
          </w:tcPr>
          <w:p w14:paraId="5CAF5BA8" w14:textId="77777777" w:rsidR="00BF5312" w:rsidRDefault="00BF531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Base frequency.</w:t>
            </w:r>
            <w:r w:rsidR="00FA603D">
              <w:rPr>
                <w:rFonts w:asciiTheme="minorHAnsi" w:hAnsiTheme="minorHAnsi"/>
                <w:sz w:val="20"/>
                <w:szCs w:val="20"/>
              </w:rPr>
              <w:t xml:space="preserve"> All frequencies are specified as an integer multiple of FREQBASE</w:t>
            </w:r>
          </w:p>
          <w:p w14:paraId="4E5C1F50" w14:textId="77777777" w:rsidR="00BF5312" w:rsidRPr="00DE07CD" w:rsidRDefault="00BF531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842" w:type="dxa"/>
          </w:tcPr>
          <w:p w14:paraId="3F2A0D64" w14:textId="77777777" w:rsidR="00BF5312" w:rsidRPr="00DE07CD" w:rsidRDefault="009D6A8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677" w:type="dxa"/>
          </w:tcPr>
          <w:p w14:paraId="4B507A30" w14:textId="77777777" w:rsidR="00BF5312" w:rsidRPr="00DE07CD" w:rsidRDefault="00BF531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96C5A81" w14:textId="77777777" w:rsidR="00BF5312" w:rsidRPr="00DE07CD" w:rsidRDefault="00BF531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7CD8E33F" w14:textId="77777777" w:rsidR="00BF5312" w:rsidRPr="00DE07CD" w:rsidRDefault="00BF5312"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F5312" w:rsidRPr="00DE07CD" w14:paraId="18AA46F8" w14:textId="77777777" w:rsidTr="009241C0">
        <w:trPr>
          <w:cantSplit/>
        </w:trPr>
        <w:tc>
          <w:tcPr>
            <w:cnfStyle w:val="001000000000" w:firstRow="0" w:lastRow="0" w:firstColumn="1" w:lastColumn="0" w:oddVBand="0" w:evenVBand="0" w:oddHBand="0" w:evenHBand="0" w:firstRowFirstColumn="0" w:firstRowLastColumn="0" w:lastRowFirstColumn="0" w:lastRowLastColumn="0"/>
            <w:tcW w:w="1882" w:type="dxa"/>
          </w:tcPr>
          <w:p w14:paraId="49A7EE7C" w14:textId="77777777" w:rsidR="00BF5312" w:rsidRPr="00DE07CD" w:rsidRDefault="00BF5312" w:rsidP="00A503DE">
            <w:pPr>
              <w:rPr>
                <w:rFonts w:asciiTheme="minorHAnsi" w:hAnsiTheme="minorHAnsi"/>
                <w:sz w:val="20"/>
                <w:szCs w:val="20"/>
              </w:rPr>
            </w:pPr>
            <w:r>
              <w:rPr>
                <w:rFonts w:asciiTheme="minorHAnsi" w:hAnsiTheme="minorHAnsi"/>
                <w:sz w:val="20"/>
                <w:szCs w:val="20"/>
              </w:rPr>
              <w:t>EQUIPMENT</w:t>
            </w:r>
          </w:p>
        </w:tc>
        <w:tc>
          <w:tcPr>
            <w:tcW w:w="1805" w:type="dxa"/>
          </w:tcPr>
          <w:p w14:paraId="4A74E602" w14:textId="77777777" w:rsidR="00BF5312" w:rsidRPr="00DE07CD" w:rsidRDefault="00BF531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Equipment used for this data collection</w:t>
            </w:r>
          </w:p>
        </w:tc>
        <w:tc>
          <w:tcPr>
            <w:tcW w:w="1842" w:type="dxa"/>
          </w:tcPr>
          <w:p w14:paraId="01A8C833" w14:textId="77777777" w:rsidR="00BF5312" w:rsidRPr="00DE07CD"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BF5312">
              <w:rPr>
                <w:rFonts w:asciiTheme="minorHAnsi" w:hAnsiTheme="minorHAnsi"/>
                <w:sz w:val="20"/>
                <w:szCs w:val="20"/>
              </w:rPr>
              <w:t>tring</w:t>
            </w:r>
          </w:p>
        </w:tc>
        <w:tc>
          <w:tcPr>
            <w:tcW w:w="1677" w:type="dxa"/>
          </w:tcPr>
          <w:p w14:paraId="43150E77" w14:textId="77777777" w:rsidR="00BF5312" w:rsidRPr="00DE07CD" w:rsidRDefault="00BF531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19D8BF14" w14:textId="77777777" w:rsidR="00BF5312" w:rsidRPr="00DE07CD" w:rsidRDefault="00BF5312"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2B272B06" w14:textId="77777777" w:rsidR="00BF5312" w:rsidRPr="00DE07CD" w:rsidRDefault="00BF531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57715E00" w14:textId="77777777" w:rsidR="0014212D" w:rsidRPr="00DE07CD" w:rsidRDefault="0014212D" w:rsidP="00A503DE"/>
    <w:p w14:paraId="333011E6" w14:textId="77777777" w:rsidR="00736472" w:rsidRDefault="00736472">
      <w:pPr>
        <w:rPr>
          <w:rFonts w:cs="Arial"/>
          <w:b/>
          <w:bCs/>
          <w:szCs w:val="26"/>
        </w:rPr>
      </w:pPr>
      <w:r>
        <w:br w:type="page"/>
      </w:r>
    </w:p>
    <w:p w14:paraId="562B6D9C" w14:textId="77777777" w:rsidR="006B4655" w:rsidRPr="00DE07CD" w:rsidRDefault="006B4655" w:rsidP="00955E77">
      <w:pPr>
        <w:pStyle w:val="Heading3"/>
      </w:pPr>
      <w:bookmarkStart w:id="24" w:name="_Toc409938076"/>
      <w:r>
        <w:lastRenderedPageBreak/>
        <w:t>Cluster</w:t>
      </w:r>
      <w:r w:rsidRPr="00DE07CD">
        <w:t xml:space="preserve"> </w:t>
      </w:r>
      <w:r w:rsidR="00A503DE">
        <w:t>Object</w:t>
      </w:r>
      <w:bookmarkEnd w:id="24"/>
    </w:p>
    <w:p w14:paraId="5B18D755" w14:textId="77777777" w:rsidR="006B4655" w:rsidRDefault="006B4655">
      <w:r>
        <w:t>Data collection setups may contain one or more ante</w:t>
      </w:r>
      <w:r w:rsidR="00FE5C99">
        <w:t>nna units</w:t>
      </w:r>
      <w:r>
        <w:t xml:space="preserve"> where each antenna </w:t>
      </w:r>
      <w:r w:rsidR="00FE5C99">
        <w:t xml:space="preserve">unit </w:t>
      </w:r>
      <w:r>
        <w:t xml:space="preserve">may comprise one or more elements. The position and orientation of each element’s phase </w:t>
      </w:r>
      <w:r w:rsidR="00BF5312">
        <w:t>center and the relative delay for each element</w:t>
      </w:r>
      <w:r>
        <w:t xml:space="preserve"> must be known </w:t>
      </w:r>
      <w:r w:rsidR="00BF5312">
        <w:t xml:space="preserve">in order to perform multi-element signal processing. </w:t>
      </w:r>
      <w:r w:rsidR="00817F6E">
        <w:t xml:space="preserve">The </w:t>
      </w:r>
      <w:r w:rsidR="005A56C0">
        <w:t xml:space="preserve">antenna </w:t>
      </w:r>
      <w:r w:rsidR="00817F6E">
        <w:t xml:space="preserve">element geometry with respect to </w:t>
      </w:r>
      <w:r w:rsidR="005A56C0">
        <w:t>its</w:t>
      </w:r>
      <w:r w:rsidR="00817F6E">
        <w:t xml:space="preserve"> reference frame may be supplied by the manufacturer. Hence</w:t>
      </w:r>
      <w:r w:rsidR="005A56C0">
        <w:t>,</w:t>
      </w:r>
      <w:r w:rsidR="00817F6E">
        <w:t xml:space="preserve"> it is convenient to include these parameters directly as metadata. </w:t>
      </w:r>
      <w:r w:rsidR="005A56C0">
        <w:t>The standard defines the generic terms ‘</w:t>
      </w:r>
      <w:r w:rsidR="005A56C0" w:rsidRPr="00367133">
        <w:rPr>
          <w:i/>
        </w:rPr>
        <w:t>cluster’</w:t>
      </w:r>
      <w:r w:rsidR="005A56C0">
        <w:t xml:space="preserve"> and ‘</w:t>
      </w:r>
      <w:r w:rsidR="005A56C0" w:rsidRPr="00367133">
        <w:rPr>
          <w:i/>
        </w:rPr>
        <w:t>source’</w:t>
      </w:r>
      <w:r w:rsidR="005A56C0">
        <w:t xml:space="preserve"> to refer to an antenna </w:t>
      </w:r>
      <w:r w:rsidR="00FE5C99">
        <w:t xml:space="preserve">unit </w:t>
      </w:r>
      <w:r w:rsidR="005A56C0">
        <w:t>and its elements respectively.</w:t>
      </w:r>
    </w:p>
    <w:p w14:paraId="6309B3AA" w14:textId="77777777" w:rsidR="005A56C0" w:rsidRDefault="005A56C0"/>
    <w:p w14:paraId="063E6E28" w14:textId="77777777" w:rsidR="005A56C0" w:rsidRDefault="005A56C0">
      <w:r>
        <w:t xml:space="preserve">A cluster is defined as a grouping of sources. A coordinate frame is associated with a cluster. The origin and </w:t>
      </w:r>
      <w:r w:rsidR="00FA603D">
        <w:t xml:space="preserve">orientation </w:t>
      </w:r>
      <w:r>
        <w:t>of this frame is specified with respect to the platform coordinate frame.</w:t>
      </w:r>
    </w:p>
    <w:p w14:paraId="2414AF80" w14:textId="77777777" w:rsidR="005A56C0" w:rsidRPr="00DE07CD" w:rsidRDefault="005A56C0"/>
    <w:p w14:paraId="489D9977" w14:textId="77777777" w:rsidR="006B4655" w:rsidRPr="00BD529F" w:rsidRDefault="006B4655">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4</w:t>
      </w:r>
      <w:r w:rsidRPr="00BD529F">
        <w:rPr>
          <w:sz w:val="24"/>
          <w:szCs w:val="24"/>
        </w:rPr>
        <w:fldChar w:fldCharType="end"/>
      </w:r>
      <w:r w:rsidR="005A56C0">
        <w:rPr>
          <w:sz w:val="24"/>
          <w:szCs w:val="24"/>
        </w:rPr>
        <w:t xml:space="preserve"> – Definition of Cluster</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889"/>
        <w:gridCol w:w="1805"/>
        <w:gridCol w:w="1849"/>
        <w:gridCol w:w="1703"/>
        <w:gridCol w:w="955"/>
        <w:gridCol w:w="1375"/>
      </w:tblGrid>
      <w:tr w:rsidR="006B4655" w:rsidRPr="00DE07CD" w14:paraId="37C8C169" w14:textId="77777777"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61154D82" w14:textId="77777777" w:rsidR="006B4655"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094B67E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14:paraId="2CDE673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14:paraId="6B2B197F"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F7E1FE2"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49A1FF4"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6B4655" w:rsidRPr="00DE07CD" w14:paraId="49B90B0A"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2BB0B6F5" w14:textId="77777777" w:rsidR="006B4655" w:rsidRPr="00DE07CD" w:rsidRDefault="006B4655" w:rsidP="00A503DE">
            <w:pPr>
              <w:rPr>
                <w:rFonts w:asciiTheme="minorHAnsi" w:hAnsiTheme="minorHAnsi"/>
                <w:sz w:val="20"/>
                <w:szCs w:val="20"/>
              </w:rPr>
            </w:pPr>
            <w:r w:rsidRPr="00DE07CD">
              <w:rPr>
                <w:rFonts w:asciiTheme="minorHAnsi" w:hAnsiTheme="minorHAnsi"/>
                <w:sz w:val="20"/>
                <w:szCs w:val="20"/>
              </w:rPr>
              <w:t>ID</w:t>
            </w:r>
          </w:p>
        </w:tc>
        <w:tc>
          <w:tcPr>
            <w:tcW w:w="1805" w:type="dxa"/>
          </w:tcPr>
          <w:p w14:paraId="3567985E" w14:textId="77777777" w:rsidR="006B4655" w:rsidRPr="00DE07CD" w:rsidRDefault="005A56C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006B4655" w:rsidRPr="00DE07CD">
              <w:rPr>
                <w:rFonts w:asciiTheme="minorHAnsi" w:hAnsiTheme="minorHAnsi"/>
                <w:sz w:val="20"/>
                <w:szCs w:val="20"/>
              </w:rPr>
              <w:t>identifier</w:t>
            </w:r>
          </w:p>
        </w:tc>
        <w:tc>
          <w:tcPr>
            <w:tcW w:w="1849" w:type="dxa"/>
          </w:tcPr>
          <w:p w14:paraId="624D0CF0" w14:textId="77777777"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703" w:type="dxa"/>
          </w:tcPr>
          <w:p w14:paraId="40F63545" w14:textId="77777777"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06668FD" w14:textId="77777777" w:rsidR="006B4655" w:rsidRPr="00DE07CD" w:rsidRDefault="006B4655"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33D69258" w14:textId="77777777" w:rsidR="006B4655" w:rsidRPr="00DE07CD" w:rsidRDefault="006B465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14:paraId="4391A662"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5AE96D00" w14:textId="77777777" w:rsidR="00522B1E" w:rsidRPr="00DE07CD" w:rsidRDefault="00955E77" w:rsidP="00A503DE">
            <w:pPr>
              <w:rPr>
                <w:rFonts w:asciiTheme="minorHAnsi" w:hAnsiTheme="minorHAnsi"/>
                <w:sz w:val="20"/>
                <w:szCs w:val="20"/>
              </w:rPr>
            </w:pPr>
            <w:r>
              <w:rPr>
                <w:rFonts w:asciiTheme="minorHAnsi" w:hAnsiTheme="minorHAnsi"/>
                <w:sz w:val="20"/>
                <w:szCs w:val="20"/>
              </w:rPr>
              <w:t>LOCATION</w:t>
            </w:r>
          </w:p>
        </w:tc>
        <w:tc>
          <w:tcPr>
            <w:tcW w:w="1805" w:type="dxa"/>
          </w:tcPr>
          <w:p w14:paraId="48078832" w14:textId="77777777" w:rsidR="00522B1E" w:rsidRPr="00DE07CD" w:rsidRDefault="00522B1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t>
            </w:r>
            <w:r w:rsidR="00955E77">
              <w:rPr>
                <w:rFonts w:asciiTheme="minorHAnsi" w:hAnsiTheme="minorHAnsi"/>
                <w:sz w:val="20"/>
                <w:szCs w:val="20"/>
              </w:rPr>
              <w:t xml:space="preserve">of cluster reference frame </w:t>
            </w:r>
            <w:r w:rsidR="00FA603D">
              <w:rPr>
                <w:rFonts w:asciiTheme="minorHAnsi" w:hAnsiTheme="minorHAnsi"/>
                <w:sz w:val="20"/>
                <w:szCs w:val="20"/>
              </w:rPr>
              <w:t>w.r.t.</w:t>
            </w:r>
            <w:r>
              <w:rPr>
                <w:rFonts w:asciiTheme="minorHAnsi" w:hAnsiTheme="minorHAnsi"/>
                <w:sz w:val="20"/>
                <w:szCs w:val="20"/>
              </w:rPr>
              <w:t xml:space="preserve"> platform</w:t>
            </w:r>
            <w:r w:rsidR="00FA603D">
              <w:rPr>
                <w:rFonts w:asciiTheme="minorHAnsi" w:hAnsiTheme="minorHAnsi"/>
                <w:sz w:val="20"/>
                <w:szCs w:val="20"/>
              </w:rPr>
              <w:t xml:space="preserve"> coordinate frame</w:t>
            </w:r>
          </w:p>
        </w:tc>
        <w:tc>
          <w:tcPr>
            <w:tcW w:w="1849" w:type="dxa"/>
          </w:tcPr>
          <w:p w14:paraId="6400AEEB" w14:textId="77777777" w:rsidR="00522B1E" w:rsidRPr="00DE07CD" w:rsidRDefault="009B5A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703" w:type="dxa"/>
          </w:tcPr>
          <w:p w14:paraId="09435586"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734BB96" w14:textId="77777777" w:rsidR="00522B1E" w:rsidRPr="00DE07CD" w:rsidRDefault="00522B1E"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3D0D5564"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14:paraId="27332A3C"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5A8DB43" w14:textId="77777777" w:rsidR="00522B1E" w:rsidRPr="00DE07CD" w:rsidRDefault="00491E04" w:rsidP="00A503DE">
            <w:pPr>
              <w:rPr>
                <w:rFonts w:asciiTheme="minorHAnsi" w:hAnsiTheme="minorHAnsi"/>
                <w:sz w:val="20"/>
                <w:szCs w:val="20"/>
              </w:rPr>
            </w:pPr>
            <w:r>
              <w:rPr>
                <w:rFonts w:asciiTheme="minorHAnsi" w:hAnsiTheme="minorHAnsi"/>
                <w:sz w:val="20"/>
                <w:szCs w:val="20"/>
              </w:rPr>
              <w:t>ORIENTATION</w:t>
            </w:r>
          </w:p>
        </w:tc>
        <w:tc>
          <w:tcPr>
            <w:tcW w:w="1805" w:type="dxa"/>
          </w:tcPr>
          <w:p w14:paraId="79F07520" w14:textId="77777777" w:rsidR="00522B1E" w:rsidRPr="00DE07CD" w:rsidRDefault="00491E04"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w:t>
            </w:r>
            <w:r w:rsidR="00522B1E">
              <w:rPr>
                <w:rFonts w:asciiTheme="minorHAnsi" w:hAnsiTheme="minorHAnsi"/>
                <w:sz w:val="20"/>
                <w:szCs w:val="20"/>
              </w:rPr>
              <w:t>of cluster frame w.r.t. platform</w:t>
            </w:r>
            <w:r w:rsidR="00FA603D">
              <w:rPr>
                <w:rFonts w:asciiTheme="minorHAnsi" w:hAnsiTheme="minorHAnsi"/>
                <w:sz w:val="20"/>
                <w:szCs w:val="20"/>
              </w:rPr>
              <w:t xml:space="preserve"> frame</w:t>
            </w:r>
          </w:p>
        </w:tc>
        <w:tc>
          <w:tcPr>
            <w:tcW w:w="1849" w:type="dxa"/>
          </w:tcPr>
          <w:p w14:paraId="18CA3A06" w14:textId="77777777" w:rsidR="00522B1E" w:rsidRPr="00DE07CD" w:rsidRDefault="00491E0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p>
        </w:tc>
        <w:tc>
          <w:tcPr>
            <w:tcW w:w="1703" w:type="dxa"/>
          </w:tcPr>
          <w:p w14:paraId="2120B327"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7E8590C4" w14:textId="77777777" w:rsidR="00522B1E" w:rsidRPr="00DE07CD" w:rsidRDefault="00522B1E"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650FB8D8"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61E42" w:rsidRPr="00DE07CD" w14:paraId="1B7973A7"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70E80B9F" w14:textId="77777777" w:rsidR="00861E42" w:rsidRPr="00DE07CD" w:rsidRDefault="00861E42" w:rsidP="00A503DE">
            <w:pPr>
              <w:rPr>
                <w:rFonts w:asciiTheme="minorHAnsi" w:hAnsiTheme="minorHAnsi"/>
                <w:sz w:val="20"/>
                <w:szCs w:val="20"/>
              </w:rPr>
            </w:pPr>
            <w:r>
              <w:rPr>
                <w:rFonts w:asciiTheme="minorHAnsi" w:hAnsiTheme="minorHAnsi"/>
                <w:sz w:val="20"/>
                <w:szCs w:val="20"/>
              </w:rPr>
              <w:t>VENDOR</w:t>
            </w:r>
          </w:p>
        </w:tc>
        <w:tc>
          <w:tcPr>
            <w:tcW w:w="1805" w:type="dxa"/>
          </w:tcPr>
          <w:p w14:paraId="1112CC13" w14:textId="77777777" w:rsidR="00861E42" w:rsidRPr="00DE07CD" w:rsidRDefault="00FA603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w:t>
            </w:r>
            <w:r w:rsidR="00861E42">
              <w:rPr>
                <w:rFonts w:asciiTheme="minorHAnsi" w:hAnsiTheme="minorHAnsi"/>
                <w:sz w:val="20"/>
                <w:szCs w:val="20"/>
              </w:rPr>
              <w:t xml:space="preserve">endor name </w:t>
            </w:r>
          </w:p>
        </w:tc>
        <w:tc>
          <w:tcPr>
            <w:tcW w:w="1849" w:type="dxa"/>
          </w:tcPr>
          <w:p w14:paraId="192BAB61"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B5A5DBD"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4CAE9AA" w14:textId="77777777" w:rsidR="00861E42" w:rsidRPr="00DE07CD" w:rsidRDefault="00861E42"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4772D59B"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14:paraId="61D4010F"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D568711" w14:textId="77777777" w:rsidR="00522B1E" w:rsidRPr="00DE07CD" w:rsidRDefault="00861E42" w:rsidP="00A503DE">
            <w:pPr>
              <w:rPr>
                <w:rFonts w:asciiTheme="minorHAnsi" w:hAnsiTheme="minorHAnsi"/>
                <w:sz w:val="20"/>
                <w:szCs w:val="20"/>
              </w:rPr>
            </w:pPr>
            <w:r>
              <w:rPr>
                <w:rFonts w:asciiTheme="minorHAnsi" w:hAnsiTheme="minorHAnsi"/>
                <w:sz w:val="20"/>
                <w:szCs w:val="20"/>
              </w:rPr>
              <w:t>MODEL</w:t>
            </w:r>
          </w:p>
        </w:tc>
        <w:tc>
          <w:tcPr>
            <w:tcW w:w="1805" w:type="dxa"/>
          </w:tcPr>
          <w:p w14:paraId="1B884FE6" w14:textId="77777777" w:rsidR="00522B1E" w:rsidRPr="00DE07CD" w:rsidRDefault="0067002B"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w:t>
            </w:r>
            <w:r w:rsidR="00861E42">
              <w:rPr>
                <w:rFonts w:asciiTheme="minorHAnsi" w:hAnsiTheme="minorHAnsi"/>
                <w:sz w:val="20"/>
                <w:szCs w:val="20"/>
              </w:rPr>
              <w:t>odel number</w:t>
            </w:r>
          </w:p>
        </w:tc>
        <w:tc>
          <w:tcPr>
            <w:tcW w:w="1849" w:type="dxa"/>
          </w:tcPr>
          <w:p w14:paraId="576DF149"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2FCE6958"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CAC170F" w14:textId="77777777" w:rsidR="00522B1E" w:rsidRPr="00DE07CD" w:rsidRDefault="00522B1E"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10FD55DF"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14:paraId="37F4E532"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1D398D5E" w14:textId="77777777" w:rsidR="00522B1E" w:rsidRPr="00DE07CD" w:rsidRDefault="00861E42" w:rsidP="00A503DE">
            <w:pPr>
              <w:rPr>
                <w:rFonts w:asciiTheme="minorHAnsi" w:hAnsiTheme="minorHAnsi"/>
                <w:sz w:val="20"/>
                <w:szCs w:val="20"/>
              </w:rPr>
            </w:pPr>
            <w:r>
              <w:rPr>
                <w:rFonts w:asciiTheme="minorHAnsi" w:hAnsiTheme="minorHAnsi"/>
                <w:sz w:val="20"/>
                <w:szCs w:val="20"/>
              </w:rPr>
              <w:t>SERIAL</w:t>
            </w:r>
          </w:p>
        </w:tc>
        <w:tc>
          <w:tcPr>
            <w:tcW w:w="1805" w:type="dxa"/>
          </w:tcPr>
          <w:p w14:paraId="43F11EB9" w14:textId="77777777" w:rsidR="00522B1E" w:rsidRPr="00DE07CD" w:rsidRDefault="0067002B"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Serial</w:t>
            </w:r>
            <w:r w:rsidR="00861E42">
              <w:rPr>
                <w:rFonts w:asciiTheme="minorHAnsi" w:hAnsiTheme="minorHAnsi"/>
                <w:sz w:val="20"/>
                <w:szCs w:val="20"/>
              </w:rPr>
              <w:t xml:space="preserve"> number</w:t>
            </w:r>
            <w:r w:rsidR="00522B1E">
              <w:rPr>
                <w:rFonts w:asciiTheme="minorHAnsi" w:hAnsiTheme="minorHAnsi"/>
                <w:sz w:val="20"/>
                <w:szCs w:val="20"/>
              </w:rPr>
              <w:t xml:space="preserve"> </w:t>
            </w:r>
          </w:p>
        </w:tc>
        <w:tc>
          <w:tcPr>
            <w:tcW w:w="1849" w:type="dxa"/>
          </w:tcPr>
          <w:p w14:paraId="1434754D"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B84D980"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298C4C3" w14:textId="77777777" w:rsidR="00522B1E" w:rsidRPr="00DE07CD" w:rsidRDefault="00522B1E"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69C14EB2"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9098388" w14:textId="77777777" w:rsidR="006B4655" w:rsidRDefault="006B4655" w:rsidP="00545F9E"/>
    <w:p w14:paraId="0D07E67B" w14:textId="77777777" w:rsidR="00736472" w:rsidRDefault="00736472">
      <w:pPr>
        <w:rPr>
          <w:rFonts w:cs="Arial"/>
          <w:b/>
          <w:bCs/>
          <w:szCs w:val="26"/>
        </w:rPr>
      </w:pPr>
      <w:r>
        <w:br w:type="page"/>
      </w:r>
    </w:p>
    <w:p w14:paraId="0321A9A5" w14:textId="77777777" w:rsidR="00861E42" w:rsidRPr="00DE07CD" w:rsidRDefault="00861E42" w:rsidP="00491E04">
      <w:pPr>
        <w:pStyle w:val="Heading3"/>
      </w:pPr>
      <w:bookmarkStart w:id="25" w:name="_Toc409938077"/>
      <w:r>
        <w:lastRenderedPageBreak/>
        <w:t>Source</w:t>
      </w:r>
      <w:r w:rsidRPr="00DE07CD">
        <w:t xml:space="preserve"> </w:t>
      </w:r>
      <w:r w:rsidR="00A503DE">
        <w:t>Object</w:t>
      </w:r>
      <w:bookmarkEnd w:id="25"/>
    </w:p>
    <w:p w14:paraId="3D75D1D1" w14:textId="77777777" w:rsidR="00861E42" w:rsidRDefault="00861E42">
      <w:r>
        <w:t>A source is defined as the originator of an electrical signal. A coordinate frame is associated with a cluster. The origin and rotation of this frame is specified with respect to the platform coordinate frame.</w:t>
      </w:r>
    </w:p>
    <w:p w14:paraId="6BFF2594" w14:textId="77777777" w:rsidR="00861E42" w:rsidRPr="00DE07CD" w:rsidRDefault="00861E42"/>
    <w:p w14:paraId="365189C4" w14:textId="77777777" w:rsidR="00861E42" w:rsidRPr="00BD529F" w:rsidRDefault="00861E42">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5</w:t>
      </w:r>
      <w:r w:rsidRPr="00BD529F">
        <w:rPr>
          <w:sz w:val="24"/>
          <w:szCs w:val="24"/>
        </w:rPr>
        <w:fldChar w:fldCharType="end"/>
      </w:r>
      <w:r>
        <w:rPr>
          <w:sz w:val="24"/>
          <w:szCs w:val="24"/>
        </w:rPr>
        <w:t xml:space="preserve"> – Definition of Source</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889"/>
        <w:gridCol w:w="1805"/>
        <w:gridCol w:w="1849"/>
        <w:gridCol w:w="1703"/>
        <w:gridCol w:w="955"/>
        <w:gridCol w:w="1375"/>
      </w:tblGrid>
      <w:tr w:rsidR="00861E42" w:rsidRPr="00DE07CD" w14:paraId="459E4540" w14:textId="77777777"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711EE65D" w14:textId="77777777" w:rsidR="00861E42"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49786689"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14:paraId="2B026D36"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14:paraId="1724897C"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FBB1DDB"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78754328"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61E42" w:rsidRPr="00DE07CD" w14:paraId="5FFE5EE6"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3D37B7E" w14:textId="77777777" w:rsidR="00861E42" w:rsidRDefault="00022D60" w:rsidP="00A503DE">
            <w:pPr>
              <w:rPr>
                <w:rFonts w:asciiTheme="minorHAnsi" w:hAnsiTheme="minorHAnsi"/>
                <w:sz w:val="20"/>
                <w:szCs w:val="20"/>
              </w:rPr>
            </w:pPr>
            <w:r>
              <w:rPr>
                <w:rFonts w:asciiTheme="minorHAnsi" w:hAnsiTheme="minorHAnsi"/>
                <w:sz w:val="20"/>
                <w:szCs w:val="20"/>
              </w:rPr>
              <w:t>ID</w:t>
            </w:r>
            <w:r w:rsidR="00861E42">
              <w:rPr>
                <w:rFonts w:asciiTheme="minorHAnsi" w:hAnsiTheme="minorHAnsi"/>
                <w:sz w:val="20"/>
                <w:szCs w:val="20"/>
              </w:rPr>
              <w:t>CLUSTER</w:t>
            </w:r>
          </w:p>
        </w:tc>
        <w:tc>
          <w:tcPr>
            <w:tcW w:w="1805" w:type="dxa"/>
          </w:tcPr>
          <w:p w14:paraId="43358968" w14:textId="77777777" w:rsidR="00861E42" w:rsidRDefault="00002D17"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861E42">
              <w:rPr>
                <w:rFonts w:asciiTheme="minorHAnsi" w:hAnsiTheme="minorHAnsi"/>
                <w:sz w:val="20"/>
                <w:szCs w:val="20"/>
              </w:rPr>
              <w:t>luster that this source belongs to</w:t>
            </w:r>
          </w:p>
        </w:tc>
        <w:tc>
          <w:tcPr>
            <w:tcW w:w="1849" w:type="dxa"/>
          </w:tcPr>
          <w:p w14:paraId="77E5458D" w14:textId="77777777" w:rsidR="00861E42" w:rsidRPr="00DE07CD" w:rsidRDefault="00022D6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1AA2C35"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686EBC00" w14:textId="77777777" w:rsidR="00861E42" w:rsidRPr="00DE07CD" w:rsidRDefault="00861E4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7B2F4887"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777A36" w:rsidRPr="00DE07CD" w14:paraId="13375510"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8B8123" w14:textId="77777777" w:rsidR="00777A36" w:rsidRDefault="00777A36" w:rsidP="00A503DE">
            <w:pPr>
              <w:rPr>
                <w:rFonts w:asciiTheme="minorHAnsi" w:hAnsiTheme="minorHAnsi"/>
                <w:sz w:val="20"/>
                <w:szCs w:val="20"/>
              </w:rPr>
            </w:pPr>
            <w:r>
              <w:rPr>
                <w:rFonts w:asciiTheme="minorHAnsi" w:hAnsiTheme="minorHAnsi"/>
                <w:sz w:val="20"/>
                <w:szCs w:val="20"/>
              </w:rPr>
              <w:t>TYPE</w:t>
            </w:r>
          </w:p>
        </w:tc>
        <w:tc>
          <w:tcPr>
            <w:tcW w:w="1805" w:type="dxa"/>
          </w:tcPr>
          <w:p w14:paraId="4EE5DE8D" w14:textId="77777777" w:rsidR="00777A36" w:rsidRDefault="00777A3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Electrical type of this source</w:t>
            </w:r>
          </w:p>
        </w:tc>
        <w:tc>
          <w:tcPr>
            <w:tcW w:w="1849" w:type="dxa"/>
          </w:tcPr>
          <w:p w14:paraId="6397A1F5" w14:textId="77777777" w:rsidR="00777A36" w:rsidRDefault="00777A3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4B2D32EF" w14:textId="77777777" w:rsidR="00777A36" w:rsidRDefault="00777A3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PATCH,</w:t>
            </w:r>
          </w:p>
          <w:p w14:paraId="2007C920" w14:textId="77777777" w:rsidR="00777A36" w:rsidRDefault="00777A3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DIPOLE,</w:t>
            </w:r>
          </w:p>
          <w:p w14:paraId="65BBA358" w14:textId="77777777" w:rsidR="00777A36" w:rsidRDefault="00777A36"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HELICAL, QUADRIFILAR,</w:t>
            </w:r>
          </w:p>
          <w:p w14:paraId="6A765530" w14:textId="77777777" w:rsidR="00777A36" w:rsidRDefault="00777A36"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SIMULATOR </w:t>
            </w:r>
            <w:r w:rsidR="00022D60">
              <w:rPr>
                <w:rFonts w:asciiTheme="minorHAnsi" w:hAnsiTheme="minorHAnsi"/>
                <w:sz w:val="20"/>
                <w:szCs w:val="20"/>
              </w:rPr>
              <w:t>,</w:t>
            </w:r>
          </w:p>
          <w:p w14:paraId="58AEF3B1" w14:textId="77777777" w:rsidR="00022D60" w:rsidRPr="00DE07CD" w:rsidRDefault="00022D60"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OTHER</w:t>
            </w:r>
            <w:r w:rsidR="0067002B">
              <w:rPr>
                <w:rFonts w:asciiTheme="minorHAnsi" w:hAnsiTheme="minorHAnsi"/>
                <w:sz w:val="20"/>
                <w:szCs w:val="20"/>
              </w:rPr>
              <w:t>, UNKNOWN</w:t>
            </w:r>
          </w:p>
        </w:tc>
        <w:tc>
          <w:tcPr>
            <w:tcW w:w="955" w:type="dxa"/>
          </w:tcPr>
          <w:p w14:paraId="4AC7C4A9" w14:textId="77777777" w:rsidR="00777A36" w:rsidRDefault="00777A36"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6CD06ECB" w14:textId="77777777" w:rsidR="00777A36" w:rsidRPr="00DE07CD" w:rsidRDefault="0067002B"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UNKNOWN</w:t>
            </w:r>
          </w:p>
        </w:tc>
      </w:tr>
      <w:tr w:rsidR="00777A36" w:rsidRPr="00DE07CD" w14:paraId="75C1C4DE"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CC70F45" w14:textId="77777777" w:rsidR="00777A36" w:rsidRDefault="00777A36" w:rsidP="00A503DE">
            <w:pPr>
              <w:rPr>
                <w:rFonts w:asciiTheme="minorHAnsi" w:hAnsiTheme="minorHAnsi"/>
                <w:sz w:val="20"/>
                <w:szCs w:val="20"/>
              </w:rPr>
            </w:pPr>
            <w:r>
              <w:rPr>
                <w:rFonts w:asciiTheme="minorHAnsi" w:hAnsiTheme="minorHAnsi"/>
                <w:sz w:val="20"/>
                <w:szCs w:val="20"/>
              </w:rPr>
              <w:t>POLARIZATION</w:t>
            </w:r>
          </w:p>
        </w:tc>
        <w:tc>
          <w:tcPr>
            <w:tcW w:w="1805" w:type="dxa"/>
          </w:tcPr>
          <w:p w14:paraId="0BA19659" w14:textId="77777777" w:rsidR="00777A36" w:rsidRDefault="00777A3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Element polarization</w:t>
            </w:r>
          </w:p>
        </w:tc>
        <w:tc>
          <w:tcPr>
            <w:tcW w:w="1849" w:type="dxa"/>
          </w:tcPr>
          <w:p w14:paraId="5111845C" w14:textId="77777777" w:rsidR="00777A36" w:rsidRPr="00DE07CD" w:rsidRDefault="00777A3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280FA7D2" w14:textId="77777777" w:rsidR="00777A36" w:rsidRPr="00DE07CD" w:rsidRDefault="00777A3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RHCP, LHCP, LINEAR, HORI, VERT</w:t>
            </w:r>
            <w:r w:rsidR="0067002B">
              <w:rPr>
                <w:rFonts w:asciiTheme="minorHAnsi" w:hAnsiTheme="minorHAnsi"/>
                <w:sz w:val="20"/>
                <w:szCs w:val="20"/>
              </w:rPr>
              <w:t>, UNKNOWN</w:t>
            </w:r>
          </w:p>
        </w:tc>
        <w:tc>
          <w:tcPr>
            <w:tcW w:w="955" w:type="dxa"/>
          </w:tcPr>
          <w:p w14:paraId="7BA5FA6D" w14:textId="77777777" w:rsidR="00777A36" w:rsidRPr="00DE07CD" w:rsidRDefault="00777A3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29853151" w14:textId="77777777" w:rsidR="00777A36" w:rsidRPr="00DE07CD" w:rsidRDefault="006700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UNKNOWN</w:t>
            </w:r>
          </w:p>
        </w:tc>
      </w:tr>
      <w:tr w:rsidR="00861E42" w:rsidRPr="00DE07CD" w14:paraId="4C5DB27F"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25AA6DB0" w14:textId="77777777" w:rsidR="00861E42" w:rsidRPr="00DE07CD" w:rsidRDefault="00861E42" w:rsidP="00A503DE">
            <w:pPr>
              <w:rPr>
                <w:rFonts w:asciiTheme="minorHAnsi" w:hAnsiTheme="minorHAnsi"/>
                <w:sz w:val="20"/>
                <w:szCs w:val="20"/>
              </w:rPr>
            </w:pPr>
            <w:r>
              <w:rPr>
                <w:rFonts w:asciiTheme="minorHAnsi" w:hAnsiTheme="minorHAnsi"/>
                <w:sz w:val="20"/>
                <w:szCs w:val="20"/>
              </w:rPr>
              <w:t>ORIGIN</w:t>
            </w:r>
          </w:p>
        </w:tc>
        <w:tc>
          <w:tcPr>
            <w:tcW w:w="1805" w:type="dxa"/>
          </w:tcPr>
          <w:p w14:paraId="163EC84A" w14:textId="77777777" w:rsidR="00861E42" w:rsidRPr="00DE07CD" w:rsidRDefault="00861E4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Origin with respect to platform</w:t>
            </w:r>
          </w:p>
        </w:tc>
        <w:tc>
          <w:tcPr>
            <w:tcW w:w="1849" w:type="dxa"/>
          </w:tcPr>
          <w:p w14:paraId="01968013" w14:textId="77777777" w:rsidR="00861E42" w:rsidRPr="00DE07CD" w:rsidRDefault="009B5A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703" w:type="dxa"/>
          </w:tcPr>
          <w:p w14:paraId="05BC0D6E"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A5BF51A" w14:textId="77777777" w:rsidR="00861E42" w:rsidRPr="00DE07CD" w:rsidRDefault="00861E42"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54D6B800"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61E42" w:rsidRPr="00DE07CD" w14:paraId="318F7629"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1957DAA" w14:textId="77777777" w:rsidR="00861E42" w:rsidRPr="00DE07CD" w:rsidRDefault="00022D60" w:rsidP="00A503DE">
            <w:pPr>
              <w:rPr>
                <w:rFonts w:asciiTheme="minorHAnsi" w:hAnsiTheme="minorHAnsi"/>
                <w:sz w:val="20"/>
                <w:szCs w:val="20"/>
              </w:rPr>
            </w:pPr>
            <w:r>
              <w:rPr>
                <w:rFonts w:asciiTheme="minorHAnsi" w:hAnsiTheme="minorHAnsi"/>
                <w:sz w:val="20"/>
                <w:szCs w:val="20"/>
              </w:rPr>
              <w:t>ORIENTATION</w:t>
            </w:r>
          </w:p>
        </w:tc>
        <w:tc>
          <w:tcPr>
            <w:tcW w:w="1805" w:type="dxa"/>
          </w:tcPr>
          <w:p w14:paraId="1F02C032" w14:textId="77777777" w:rsidR="00861E42" w:rsidRPr="00DE07CD" w:rsidRDefault="00022D60" w:rsidP="00022D6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of normal vector to this source plane </w:t>
            </w:r>
            <w:r w:rsidR="00861E42">
              <w:rPr>
                <w:rFonts w:asciiTheme="minorHAnsi" w:hAnsiTheme="minorHAnsi"/>
                <w:sz w:val="20"/>
                <w:szCs w:val="20"/>
              </w:rPr>
              <w:t>w.r.t. platform</w:t>
            </w:r>
          </w:p>
        </w:tc>
        <w:tc>
          <w:tcPr>
            <w:tcW w:w="1849" w:type="dxa"/>
          </w:tcPr>
          <w:p w14:paraId="4794050C" w14:textId="77777777" w:rsidR="00861E42" w:rsidRPr="00DE07CD" w:rsidRDefault="0067002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p>
        </w:tc>
        <w:tc>
          <w:tcPr>
            <w:tcW w:w="1703" w:type="dxa"/>
          </w:tcPr>
          <w:p w14:paraId="149270C2"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50FC7C52" w14:textId="77777777" w:rsidR="00861E42" w:rsidRPr="00DE07CD" w:rsidRDefault="00861E4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r w:rsidRPr="00231C65">
              <w:rPr>
                <w:rFonts w:asciiTheme="minorHAnsi" w:hAnsiTheme="minorHAnsi"/>
                <w:sz w:val="20"/>
                <w:szCs w:val="20"/>
                <w:vertAlign w:val="superscript"/>
              </w:rPr>
              <w:t>3</w:t>
            </w:r>
          </w:p>
        </w:tc>
        <w:tc>
          <w:tcPr>
            <w:tcW w:w="1375" w:type="dxa"/>
          </w:tcPr>
          <w:p w14:paraId="013A3853"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7B4CA9A" w14:textId="77777777" w:rsidR="004336FB" w:rsidRDefault="004336FB" w:rsidP="00545F9E"/>
    <w:p w14:paraId="1DCD54C5" w14:textId="77777777" w:rsidR="00736472" w:rsidRDefault="00736472">
      <w:pPr>
        <w:rPr>
          <w:rFonts w:cs="Arial"/>
          <w:b/>
          <w:bCs/>
          <w:szCs w:val="26"/>
        </w:rPr>
      </w:pPr>
      <w:r>
        <w:br w:type="page"/>
      </w:r>
    </w:p>
    <w:p w14:paraId="6939CB0D" w14:textId="77777777" w:rsidR="004336FB" w:rsidRPr="00DE07CD" w:rsidRDefault="004336FB" w:rsidP="0067002B">
      <w:pPr>
        <w:pStyle w:val="Heading3"/>
      </w:pPr>
      <w:bookmarkStart w:id="26" w:name="_Toc409938078"/>
      <w:r>
        <w:lastRenderedPageBreak/>
        <w:t>Band</w:t>
      </w:r>
      <w:r w:rsidRPr="00DE07CD">
        <w:t xml:space="preserve"> </w:t>
      </w:r>
      <w:r w:rsidR="00A503DE">
        <w:t>Object</w:t>
      </w:r>
      <w:bookmarkEnd w:id="26"/>
    </w:p>
    <w:p w14:paraId="692FA87B" w14:textId="77777777" w:rsidR="00D21CA4" w:rsidRDefault="004336FB">
      <w:r>
        <w:t>A Band is defined as a finite span of RF spectrum. Each Band is received from a single Source</w:t>
      </w:r>
      <w:r w:rsidR="00D21CA4">
        <w:t xml:space="preserve"> and converted to a sample stream by a </w:t>
      </w:r>
      <w:r w:rsidR="00C51614">
        <w:t xml:space="preserve">signal </w:t>
      </w:r>
      <w:r w:rsidR="00D21CA4">
        <w:t>processor</w:t>
      </w:r>
      <w:r w:rsidR="00C51614">
        <w:t xml:space="preserve"> that is </w:t>
      </w:r>
      <w:r w:rsidR="00D21CA4">
        <w:t>typically ref</w:t>
      </w:r>
      <w:r w:rsidR="00524E6A">
        <w:t xml:space="preserve">erred to as an RF front-end. This analog signal represented by the </w:t>
      </w:r>
      <w:r w:rsidR="00D21CA4">
        <w:t>Band experiences the following changes as it passes through this mixed-signal processing chain:</w:t>
      </w:r>
    </w:p>
    <w:p w14:paraId="645F7310" w14:textId="77777777" w:rsidR="00D21CA4" w:rsidRDefault="00D21CA4">
      <w:pPr>
        <w:pStyle w:val="ListParagraph"/>
        <w:numPr>
          <w:ilvl w:val="0"/>
          <w:numId w:val="41"/>
        </w:numPr>
      </w:pPr>
      <w:r>
        <w:t>The RF center frequency, FRF, is translated to FIF</w:t>
      </w:r>
    </w:p>
    <w:p w14:paraId="3CCE1ABC" w14:textId="77777777" w:rsidR="00D21CA4" w:rsidRDefault="00D21CA4">
      <w:pPr>
        <w:pStyle w:val="ListParagraph"/>
        <w:numPr>
          <w:ilvl w:val="0"/>
          <w:numId w:val="41"/>
        </w:numPr>
      </w:pPr>
      <w:r>
        <w:t xml:space="preserve">The spectrum may become inverted such that </w:t>
      </w:r>
      <w:r w:rsidR="00C51614">
        <w:t>the frequency FRF+dF is translated to</w:t>
      </w:r>
      <w:r>
        <w:t xml:space="preserve"> FIF-dF</w:t>
      </w:r>
      <w:r w:rsidR="0067002B">
        <w:t>, where dF is a frequency offset from FRF.</w:t>
      </w:r>
    </w:p>
    <w:p w14:paraId="49E463AE" w14:textId="77777777" w:rsidR="00D21CA4" w:rsidRDefault="00C51614">
      <w:pPr>
        <w:pStyle w:val="ListParagraph"/>
        <w:numPr>
          <w:ilvl w:val="0"/>
          <w:numId w:val="41"/>
        </w:numPr>
      </w:pPr>
      <w:r>
        <w:t>The sampled representation of the band is delayed with respect to the signal incident at the phase center of the source (i.e. antenna element)</w:t>
      </w:r>
      <w:r w:rsidR="001E46B5">
        <w:t xml:space="preserve">. This delay may vary with time, and is hence defined at the </w:t>
      </w:r>
      <w:r w:rsidR="00524E6A">
        <w:t xml:space="preserve">System </w:t>
      </w:r>
      <w:r w:rsidR="001E46B5">
        <w:t>time of applicability, TOA.</w:t>
      </w:r>
    </w:p>
    <w:p w14:paraId="59D0EBB1" w14:textId="77777777" w:rsidR="00C51614" w:rsidRDefault="00C51614">
      <w:pPr>
        <w:pStyle w:val="ListParagraph"/>
        <w:numPr>
          <w:ilvl w:val="0"/>
          <w:numId w:val="41"/>
        </w:numPr>
      </w:pPr>
      <w:r>
        <w:t>An approximate double-sided half power ban</w:t>
      </w:r>
      <w:r w:rsidR="001E46B5">
        <w:t>dwidth can be specified for the Stream representation of the B</w:t>
      </w:r>
      <w:r>
        <w:t>and</w:t>
      </w:r>
      <w:r w:rsidR="00524E6A">
        <w:t>.</w:t>
      </w:r>
    </w:p>
    <w:p w14:paraId="3EEECB34" w14:textId="77777777" w:rsidR="001E46B5" w:rsidRDefault="001E46B5"/>
    <w:p w14:paraId="69F664ED" w14:textId="77777777" w:rsidR="00C51614" w:rsidRDefault="00524E6A">
      <w:r>
        <w:t>The above</w:t>
      </w:r>
      <w:r w:rsidR="001E46B5">
        <w:t xml:space="preserve"> are specified in terms of Band </w:t>
      </w:r>
      <w:r w:rsidR="002072D3">
        <w:t>Attributes</w:t>
      </w:r>
      <w:r w:rsidR="001E46B5">
        <w:t>.</w:t>
      </w:r>
    </w:p>
    <w:p w14:paraId="2C8ACC8A" w14:textId="77777777" w:rsidR="004336FB" w:rsidRPr="00BD529F" w:rsidRDefault="004336FB">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6</w:t>
      </w:r>
      <w:r w:rsidRPr="00BD529F">
        <w:rPr>
          <w:sz w:val="24"/>
          <w:szCs w:val="24"/>
        </w:rPr>
        <w:fldChar w:fldCharType="end"/>
      </w:r>
      <w:r>
        <w:rPr>
          <w:sz w:val="24"/>
          <w:szCs w:val="24"/>
        </w:rPr>
        <w:t xml:space="preserve"> – Definition of </w:t>
      </w:r>
      <w:r w:rsidR="001E46B5">
        <w:rPr>
          <w:sz w:val="24"/>
          <w:szCs w:val="24"/>
        </w:rPr>
        <w:t>Band</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980"/>
        <w:gridCol w:w="1429"/>
        <w:gridCol w:w="2202"/>
        <w:gridCol w:w="1415"/>
        <w:gridCol w:w="1426"/>
        <w:gridCol w:w="1124"/>
      </w:tblGrid>
      <w:tr w:rsidR="004336FB" w:rsidRPr="00DE07CD" w14:paraId="4CF6A1CB" w14:textId="77777777" w:rsidTr="001441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tcPr>
          <w:p w14:paraId="63D587F2" w14:textId="77777777" w:rsidR="004336FB" w:rsidRPr="00DE07CD" w:rsidRDefault="001C1B6B">
            <w:pPr>
              <w:rPr>
                <w:rFonts w:asciiTheme="minorHAnsi" w:hAnsiTheme="minorHAnsi"/>
                <w:sz w:val="20"/>
                <w:szCs w:val="20"/>
              </w:rPr>
            </w:pPr>
            <w:r>
              <w:rPr>
                <w:rFonts w:asciiTheme="minorHAnsi" w:hAnsiTheme="minorHAnsi"/>
                <w:sz w:val="20"/>
                <w:szCs w:val="20"/>
              </w:rPr>
              <w:t>Attribute</w:t>
            </w:r>
          </w:p>
        </w:tc>
        <w:tc>
          <w:tcPr>
            <w:tcW w:w="1429" w:type="dxa"/>
          </w:tcPr>
          <w:p w14:paraId="11CD4980"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2202" w:type="dxa"/>
          </w:tcPr>
          <w:p w14:paraId="0B896D46"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415" w:type="dxa"/>
          </w:tcPr>
          <w:p w14:paraId="3231CBA1"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426" w:type="dxa"/>
          </w:tcPr>
          <w:p w14:paraId="3B5DB7FB"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124" w:type="dxa"/>
          </w:tcPr>
          <w:p w14:paraId="1567DF85"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4336FB" w:rsidRPr="00DE07CD" w14:paraId="75135235"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2CA9D698" w14:textId="77777777" w:rsidR="004336FB" w:rsidRDefault="004E17CE" w:rsidP="00A503DE">
            <w:pPr>
              <w:rPr>
                <w:rFonts w:asciiTheme="minorHAnsi" w:hAnsiTheme="minorHAnsi"/>
                <w:sz w:val="20"/>
                <w:szCs w:val="20"/>
              </w:rPr>
            </w:pPr>
            <w:r>
              <w:rPr>
                <w:rFonts w:asciiTheme="minorHAnsi" w:hAnsiTheme="minorHAnsi"/>
                <w:sz w:val="20"/>
                <w:szCs w:val="20"/>
              </w:rPr>
              <w:t>CENTERFREQ</w:t>
            </w:r>
          </w:p>
        </w:tc>
        <w:tc>
          <w:tcPr>
            <w:tcW w:w="1429" w:type="dxa"/>
          </w:tcPr>
          <w:p w14:paraId="0A9A43A3" w14:textId="77777777" w:rsidR="004336FB" w:rsidRDefault="00D1642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Center frequency of band incident at source</w:t>
            </w:r>
          </w:p>
        </w:tc>
        <w:tc>
          <w:tcPr>
            <w:tcW w:w="2202" w:type="dxa"/>
          </w:tcPr>
          <w:p w14:paraId="5B218374" w14:textId="77777777" w:rsidR="00D1098D" w:rsidRPr="00DE07CD" w:rsidRDefault="004E17C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415" w:type="dxa"/>
          </w:tcPr>
          <w:p w14:paraId="2FBCDEAB"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26" w:type="dxa"/>
          </w:tcPr>
          <w:p w14:paraId="7BB724AD" w14:textId="77777777" w:rsidR="004336FB" w:rsidRPr="00DE07CD" w:rsidRDefault="00D1098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24" w:type="dxa"/>
          </w:tcPr>
          <w:p w14:paraId="3C0709E4" w14:textId="77777777" w:rsidR="004336FB" w:rsidRPr="00DE07CD" w:rsidRDefault="004336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1098D" w:rsidRPr="00DE07CD" w14:paraId="065ACD91"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980" w:type="dxa"/>
          </w:tcPr>
          <w:p w14:paraId="0145A80E" w14:textId="77777777" w:rsidR="00D1098D" w:rsidRDefault="004E17CE" w:rsidP="00A503DE">
            <w:pPr>
              <w:rPr>
                <w:rFonts w:asciiTheme="minorHAnsi" w:hAnsiTheme="minorHAnsi"/>
                <w:sz w:val="20"/>
                <w:szCs w:val="20"/>
              </w:rPr>
            </w:pPr>
            <w:r>
              <w:rPr>
                <w:rFonts w:asciiTheme="minorHAnsi" w:hAnsiTheme="minorHAnsi"/>
                <w:sz w:val="20"/>
                <w:szCs w:val="20"/>
              </w:rPr>
              <w:t>TRANSLATEDFREQ</w:t>
            </w:r>
          </w:p>
        </w:tc>
        <w:tc>
          <w:tcPr>
            <w:tcW w:w="1429" w:type="dxa"/>
          </w:tcPr>
          <w:p w14:paraId="684CCAAB" w14:textId="77777777" w:rsidR="00D1098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Translated</w:t>
            </w:r>
            <w:r w:rsidR="00524E6A">
              <w:rPr>
                <w:rFonts w:asciiTheme="minorHAnsi" w:hAnsiTheme="minorHAnsi"/>
                <w:sz w:val="20"/>
                <w:szCs w:val="20"/>
              </w:rPr>
              <w:t xml:space="preserve"> center</w:t>
            </w:r>
            <w:r>
              <w:rPr>
                <w:rFonts w:asciiTheme="minorHAnsi" w:hAnsiTheme="minorHAnsi"/>
                <w:sz w:val="20"/>
                <w:szCs w:val="20"/>
              </w:rPr>
              <w:t xml:space="preserve"> </w:t>
            </w:r>
            <w:r w:rsidR="00524E6A">
              <w:rPr>
                <w:rFonts w:asciiTheme="minorHAnsi" w:hAnsiTheme="minorHAnsi"/>
                <w:sz w:val="20"/>
                <w:szCs w:val="20"/>
              </w:rPr>
              <w:t>frequency of band</w:t>
            </w:r>
          </w:p>
        </w:tc>
        <w:tc>
          <w:tcPr>
            <w:tcW w:w="2202" w:type="dxa"/>
          </w:tcPr>
          <w:p w14:paraId="6507FB0E" w14:textId="77777777" w:rsidR="00D1098D" w:rsidRPr="00DE07CD" w:rsidRDefault="004E17C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415" w:type="dxa"/>
          </w:tcPr>
          <w:p w14:paraId="7E3733D4" w14:textId="77777777" w:rsidR="00D1098D"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26" w:type="dxa"/>
          </w:tcPr>
          <w:p w14:paraId="26CC53DD" w14:textId="77777777" w:rsidR="00D1098D"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24" w:type="dxa"/>
          </w:tcPr>
          <w:p w14:paraId="07BA04E7" w14:textId="77777777" w:rsidR="00D1098D" w:rsidRPr="00DE07CD" w:rsidRDefault="00D1098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4336FB" w:rsidRPr="00DE07CD" w14:paraId="377C0A2E"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648CD744" w14:textId="77777777" w:rsidR="004336FB" w:rsidRPr="00DE07CD" w:rsidRDefault="00D1098D" w:rsidP="00A503DE">
            <w:pPr>
              <w:rPr>
                <w:rFonts w:asciiTheme="minorHAnsi" w:hAnsiTheme="minorHAnsi"/>
                <w:sz w:val="20"/>
                <w:szCs w:val="20"/>
              </w:rPr>
            </w:pPr>
            <w:r>
              <w:rPr>
                <w:rFonts w:asciiTheme="minorHAnsi" w:hAnsiTheme="minorHAnsi"/>
                <w:sz w:val="20"/>
                <w:szCs w:val="20"/>
              </w:rPr>
              <w:t>INV</w:t>
            </w:r>
            <w:r w:rsidR="004E17CE">
              <w:rPr>
                <w:rFonts w:asciiTheme="minorHAnsi" w:hAnsiTheme="minorHAnsi"/>
                <w:sz w:val="20"/>
                <w:szCs w:val="20"/>
              </w:rPr>
              <w:t>ERTED</w:t>
            </w:r>
          </w:p>
        </w:tc>
        <w:tc>
          <w:tcPr>
            <w:tcW w:w="1429" w:type="dxa"/>
          </w:tcPr>
          <w:p w14:paraId="0A2B3043"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Binary flag indicating spectral inversion</w:t>
            </w:r>
          </w:p>
        </w:tc>
        <w:tc>
          <w:tcPr>
            <w:tcW w:w="2202" w:type="dxa"/>
          </w:tcPr>
          <w:p w14:paraId="35E724AD" w14:textId="77777777" w:rsidR="004336FB" w:rsidRPr="00DE07CD" w:rsidRDefault="00D1098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1415" w:type="dxa"/>
          </w:tcPr>
          <w:p w14:paraId="7F76CC5F" w14:textId="77777777" w:rsidR="004336FB" w:rsidRPr="00DE07CD" w:rsidRDefault="00D1098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0, 1</w:t>
            </w:r>
          </w:p>
        </w:tc>
        <w:tc>
          <w:tcPr>
            <w:tcW w:w="1426" w:type="dxa"/>
          </w:tcPr>
          <w:p w14:paraId="0B8B5C50" w14:textId="77777777" w:rsidR="004336FB" w:rsidRPr="00DE07CD" w:rsidRDefault="00D1098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24" w:type="dxa"/>
          </w:tcPr>
          <w:p w14:paraId="7C613004" w14:textId="77777777" w:rsidR="004336FB" w:rsidRPr="00DE07CD" w:rsidRDefault="00D1098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4336FB" w:rsidRPr="00DE07CD" w14:paraId="70FB5B28" w14:textId="77777777" w:rsidTr="00BC2838">
        <w:trPr>
          <w:cantSplit/>
        </w:trPr>
        <w:tc>
          <w:tcPr>
            <w:cnfStyle w:val="001000000000" w:firstRow="0" w:lastRow="0" w:firstColumn="1" w:lastColumn="0" w:oddVBand="0" w:evenVBand="0" w:oddHBand="0" w:evenHBand="0" w:firstRowFirstColumn="0" w:firstRowLastColumn="0" w:lastRowFirstColumn="0" w:lastRowLastColumn="0"/>
            <w:tcW w:w="1980" w:type="dxa"/>
          </w:tcPr>
          <w:p w14:paraId="2C9F62F3" w14:textId="77777777" w:rsidR="004336FB" w:rsidRPr="00DE07CD" w:rsidRDefault="00D1098D" w:rsidP="00A503DE">
            <w:pPr>
              <w:rPr>
                <w:rFonts w:asciiTheme="minorHAnsi" w:hAnsiTheme="minorHAnsi"/>
                <w:sz w:val="20"/>
                <w:szCs w:val="20"/>
              </w:rPr>
            </w:pPr>
            <w:r>
              <w:rPr>
                <w:rFonts w:asciiTheme="minorHAnsi" w:hAnsiTheme="minorHAnsi"/>
                <w:sz w:val="20"/>
                <w:szCs w:val="20"/>
              </w:rPr>
              <w:t>DELAY</w:t>
            </w:r>
          </w:p>
        </w:tc>
        <w:tc>
          <w:tcPr>
            <w:tcW w:w="1429" w:type="dxa"/>
          </w:tcPr>
          <w:p w14:paraId="79A3CEC1" w14:textId="77777777" w:rsidR="004336FB" w:rsidRPr="00DE07C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Delay of band measured from source to sampled stream</w:t>
            </w:r>
            <w:r w:rsidR="00524E6A">
              <w:rPr>
                <w:rFonts w:asciiTheme="minorHAnsi" w:hAnsiTheme="minorHAnsi"/>
                <w:sz w:val="20"/>
                <w:szCs w:val="20"/>
              </w:rPr>
              <w:t>, s</w:t>
            </w:r>
            <w:r>
              <w:rPr>
                <w:rFonts w:asciiTheme="minorHAnsi" w:hAnsiTheme="minorHAnsi"/>
                <w:sz w:val="20"/>
                <w:szCs w:val="20"/>
              </w:rPr>
              <w:t>pecified at TOA.</w:t>
            </w:r>
          </w:p>
        </w:tc>
        <w:tc>
          <w:tcPr>
            <w:tcW w:w="2202" w:type="dxa"/>
          </w:tcPr>
          <w:p w14:paraId="1C3FB116" w14:textId="77777777" w:rsidR="00D1098D" w:rsidRPr="00DE07CD" w:rsidRDefault="004E17C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Duration</w:t>
            </w:r>
          </w:p>
        </w:tc>
        <w:tc>
          <w:tcPr>
            <w:tcW w:w="1415" w:type="dxa"/>
          </w:tcPr>
          <w:p w14:paraId="52794CEB" w14:textId="77777777" w:rsidR="004336FB" w:rsidRPr="00DE07CD" w:rsidRDefault="004336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26" w:type="dxa"/>
          </w:tcPr>
          <w:p w14:paraId="1288A87E" w14:textId="77777777" w:rsidR="004336FB"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24" w:type="dxa"/>
          </w:tcPr>
          <w:p w14:paraId="1FB4AA70" w14:textId="77777777" w:rsidR="004336FB"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4336FB" w:rsidRPr="00DE07CD" w14:paraId="40C11092" w14:textId="77777777" w:rsidTr="00BC2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75E510E1" w14:textId="77777777" w:rsidR="004336FB" w:rsidRPr="00DE07CD" w:rsidRDefault="00BC2838" w:rsidP="00A503DE">
            <w:pPr>
              <w:rPr>
                <w:rFonts w:asciiTheme="minorHAnsi" w:hAnsiTheme="minorHAnsi"/>
                <w:sz w:val="20"/>
                <w:szCs w:val="20"/>
              </w:rPr>
            </w:pPr>
            <w:r>
              <w:rPr>
                <w:rFonts w:asciiTheme="minorHAnsi" w:hAnsiTheme="minorHAnsi"/>
                <w:sz w:val="20"/>
                <w:szCs w:val="20"/>
              </w:rPr>
              <w:t>BANDWIDTH</w:t>
            </w:r>
            <w:r w:rsidRPr="00BC2838">
              <w:rPr>
                <w:rFonts w:asciiTheme="minorHAnsi" w:hAnsiTheme="minorHAnsi"/>
                <w:sz w:val="20"/>
                <w:szCs w:val="20"/>
                <w:vertAlign w:val="superscript"/>
              </w:rPr>
              <w:t>1</w:t>
            </w:r>
          </w:p>
        </w:tc>
        <w:tc>
          <w:tcPr>
            <w:tcW w:w="1429" w:type="dxa"/>
          </w:tcPr>
          <w:p w14:paraId="6FC5719C"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Approximate double-sided half power bandwid</w:t>
            </w:r>
            <w:r w:rsidR="00524E6A">
              <w:rPr>
                <w:rFonts w:asciiTheme="minorHAnsi" w:hAnsiTheme="minorHAnsi"/>
                <w:sz w:val="20"/>
                <w:szCs w:val="20"/>
              </w:rPr>
              <w:t>th</w:t>
            </w:r>
          </w:p>
        </w:tc>
        <w:tc>
          <w:tcPr>
            <w:tcW w:w="2202" w:type="dxa"/>
          </w:tcPr>
          <w:p w14:paraId="04A460D7"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5" w:type="dxa"/>
          </w:tcPr>
          <w:p w14:paraId="3123D2A0"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26" w:type="dxa"/>
          </w:tcPr>
          <w:p w14:paraId="465418A5"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124" w:type="dxa"/>
          </w:tcPr>
          <w:p w14:paraId="23424796" w14:textId="77777777" w:rsidR="004336FB" w:rsidRPr="00DE07CD" w:rsidRDefault="004336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9A58B07" w14:textId="77777777" w:rsidR="004336FB" w:rsidRPr="006D39DB" w:rsidRDefault="004336FB" w:rsidP="00DB344F">
      <w:pPr>
        <w:keepNext/>
        <w:rPr>
          <w:sz w:val="20"/>
          <w:szCs w:val="20"/>
        </w:rPr>
      </w:pPr>
      <w:r w:rsidRPr="006D39DB">
        <w:rPr>
          <w:sz w:val="20"/>
          <w:szCs w:val="20"/>
        </w:rPr>
        <w:lastRenderedPageBreak/>
        <w:t>NOTES:</w:t>
      </w:r>
    </w:p>
    <w:p w14:paraId="6ED36B26" w14:textId="77777777" w:rsidR="00C5146C" w:rsidRPr="006D39DB" w:rsidRDefault="00C5146C" w:rsidP="00545F9E">
      <w:pPr>
        <w:keepNext/>
        <w:rPr>
          <w:sz w:val="20"/>
          <w:szCs w:val="20"/>
        </w:rPr>
      </w:pPr>
      <w:r w:rsidRPr="006D39DB">
        <w:rPr>
          <w:sz w:val="20"/>
          <w:szCs w:val="20"/>
          <w:vertAlign w:val="superscript"/>
        </w:rPr>
        <w:t>1</w:t>
      </w:r>
      <w:r w:rsidRPr="006D39DB">
        <w:rPr>
          <w:sz w:val="20"/>
          <w:szCs w:val="20"/>
        </w:rPr>
        <w:t xml:space="preserve"> </w:t>
      </w:r>
      <w:r w:rsidR="00BC2838">
        <w:rPr>
          <w:sz w:val="20"/>
          <w:szCs w:val="20"/>
        </w:rPr>
        <w:t>B</w:t>
      </w:r>
      <w:r w:rsidRPr="006D39DB">
        <w:rPr>
          <w:sz w:val="20"/>
          <w:szCs w:val="20"/>
        </w:rPr>
        <w:t xml:space="preserve">andwidth is measured by processing the sample stream. For streams containing multiple bands, it is recommended that other bands be muted to measure a given </w:t>
      </w:r>
      <w:r w:rsidR="00BC2838">
        <w:rPr>
          <w:sz w:val="20"/>
          <w:szCs w:val="20"/>
        </w:rPr>
        <w:t>bandwidth</w:t>
      </w:r>
      <w:r w:rsidRPr="006D39DB">
        <w:rPr>
          <w:sz w:val="20"/>
          <w:szCs w:val="20"/>
        </w:rPr>
        <w:t>.</w:t>
      </w:r>
    </w:p>
    <w:p w14:paraId="3FC28851" w14:textId="77777777" w:rsidR="00051C9F" w:rsidRDefault="00BC4E51" w:rsidP="00BC2838">
      <w:pPr>
        <w:pStyle w:val="Heading3"/>
      </w:pPr>
      <w:bookmarkStart w:id="27" w:name="_Toc409938079"/>
      <w:r>
        <w:t>Stream</w:t>
      </w:r>
      <w:r w:rsidR="00051C9F" w:rsidRPr="00DE07CD">
        <w:t xml:space="preserve"> </w:t>
      </w:r>
      <w:r w:rsidR="00D63103">
        <w:t>Object</w:t>
      </w:r>
      <w:bookmarkEnd w:id="27"/>
    </w:p>
    <w:p w14:paraId="24F45A7A" w14:textId="77777777" w:rsidR="00BC4E51" w:rsidRDefault="00051C9F">
      <w:r>
        <w:t xml:space="preserve">A </w:t>
      </w:r>
      <w:r w:rsidR="00BC4E51">
        <w:t xml:space="preserve">frequency-translated signal may contain more than one band. For example, in a direct RF sampling front-end, the sample rate is chosen such that multiple passbands are intentionally aliased to fall adjacent to each other in the sampled signal spectrum. This is illustrated in </w:t>
      </w:r>
      <w:r w:rsidR="00AF54E4">
        <w:fldChar w:fldCharType="begin"/>
      </w:r>
      <w:r w:rsidR="00AF54E4">
        <w:instrText xml:space="preserve"> REF _Ref408759950 \h </w:instrText>
      </w:r>
      <w:r w:rsidR="00AF54E4">
        <w:fldChar w:fldCharType="separate"/>
      </w:r>
      <w:r w:rsidR="003E334D">
        <w:t xml:space="preserve">Figure </w:t>
      </w:r>
      <w:r w:rsidR="003E334D">
        <w:rPr>
          <w:noProof/>
        </w:rPr>
        <w:t>5</w:t>
      </w:r>
      <w:r w:rsidR="00AF54E4">
        <w:fldChar w:fldCharType="end"/>
      </w:r>
      <w:r w:rsidR="00AF54E4">
        <w:t>.</w:t>
      </w:r>
    </w:p>
    <w:p w14:paraId="4D3FC5FF" w14:textId="77777777" w:rsidR="00BC4E51" w:rsidRDefault="00BC4E51"/>
    <w:p w14:paraId="229BB303" w14:textId="77777777" w:rsidR="00BC4E51" w:rsidRDefault="00BC4E51">
      <w:pPr>
        <w:keepNext/>
      </w:pPr>
      <w:r>
        <w:rPr>
          <w:noProof/>
        </w:rPr>
        <w:drawing>
          <wp:inline distT="0" distB="0" distL="0" distR="0" wp14:anchorId="0E75BEBF" wp14:editId="56234B99">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p>
    <w:p w14:paraId="4A2F38BB" w14:textId="77777777" w:rsidR="00BC4E51" w:rsidRDefault="00BC4E51">
      <w:pPr>
        <w:pStyle w:val="Caption"/>
        <w:jc w:val="center"/>
      </w:pPr>
      <w:bookmarkStart w:id="28" w:name="_Ref408759950"/>
      <w:r>
        <w:t xml:space="preserve">Figure </w:t>
      </w:r>
      <w:r w:rsidR="00463FDD">
        <w:fldChar w:fldCharType="begin"/>
      </w:r>
      <w:r w:rsidR="00463FDD">
        <w:instrText xml:space="preserve"> SEQ Figure \* ARABIC </w:instrText>
      </w:r>
      <w:r w:rsidR="00463FDD">
        <w:fldChar w:fldCharType="separate"/>
      </w:r>
      <w:r w:rsidR="003E334D">
        <w:rPr>
          <w:noProof/>
        </w:rPr>
        <w:t>5</w:t>
      </w:r>
      <w:r w:rsidR="00463FDD">
        <w:rPr>
          <w:noProof/>
        </w:rPr>
        <w:fldChar w:fldCharType="end"/>
      </w:r>
      <w:bookmarkEnd w:id="28"/>
      <w:r>
        <w:t xml:space="preserve"> - Intentional Aliasing of a Multiband signal to Baseband</w:t>
      </w:r>
    </w:p>
    <w:p w14:paraId="10A03215" w14:textId="77777777" w:rsidR="00AF54E4" w:rsidRDefault="00AF54E4">
      <w:r>
        <w:fldChar w:fldCharType="begin"/>
      </w:r>
      <w:r>
        <w:instrText xml:space="preserve"> REF _Ref408759969 \h </w:instrText>
      </w:r>
      <w:r>
        <w:fldChar w:fldCharType="separate"/>
      </w:r>
      <w:r w:rsidR="003E334D">
        <w:t xml:space="preserve">Figure </w:t>
      </w:r>
      <w:r w:rsidR="003E334D">
        <w:rPr>
          <w:noProof/>
        </w:rPr>
        <w:t>6</w:t>
      </w:r>
      <w:r>
        <w:fldChar w:fldCharType="end"/>
      </w:r>
      <w:r>
        <w:t xml:space="preserve"> illustrates the conceptual representation of the digitization of a signal containing multiple bands. The output of this process is a sampled representation of the multi-band signal referred to as a Sample Stream.</w:t>
      </w:r>
    </w:p>
    <w:p w14:paraId="6CAE026E" w14:textId="77777777" w:rsidR="00AF54E4" w:rsidRDefault="00AF54E4"/>
    <w:p w14:paraId="6AA015A4" w14:textId="77777777" w:rsidR="00BC4E51" w:rsidRDefault="00BC4E51"/>
    <w:p w14:paraId="1A6B3322" w14:textId="77777777" w:rsidR="00BC4E51" w:rsidRDefault="00BC4E51">
      <w:pPr>
        <w:keepNext/>
      </w:pPr>
      <w:r>
        <w:rPr>
          <w:noProof/>
        </w:rPr>
        <w:drawing>
          <wp:inline distT="0" distB="0" distL="0" distR="0" wp14:anchorId="23181EDA" wp14:editId="6F6444BE">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p>
    <w:p w14:paraId="1D95712D" w14:textId="77777777" w:rsidR="00BC4E51" w:rsidRDefault="00BC4E51">
      <w:pPr>
        <w:pStyle w:val="Caption"/>
        <w:jc w:val="center"/>
      </w:pPr>
      <w:bookmarkStart w:id="29" w:name="_Ref408759969"/>
      <w:r>
        <w:t xml:space="preserve">Figure </w:t>
      </w:r>
      <w:r w:rsidR="00463FDD">
        <w:fldChar w:fldCharType="begin"/>
      </w:r>
      <w:r w:rsidR="00463FDD">
        <w:instrText xml:space="preserve"> SEQ Figure \* ARABIC </w:instrText>
      </w:r>
      <w:r w:rsidR="00463FDD">
        <w:fldChar w:fldCharType="separate"/>
      </w:r>
      <w:r w:rsidR="003E334D">
        <w:rPr>
          <w:noProof/>
        </w:rPr>
        <w:t>6</w:t>
      </w:r>
      <w:r w:rsidR="00463FDD">
        <w:rPr>
          <w:noProof/>
        </w:rPr>
        <w:fldChar w:fldCharType="end"/>
      </w:r>
      <w:bookmarkEnd w:id="29"/>
      <w:r>
        <w:t xml:space="preserve"> - Illustration of Multiple Bands Present in a Stream</w:t>
      </w:r>
    </w:p>
    <w:p w14:paraId="09238C50" w14:textId="77777777" w:rsidR="00BC4E51" w:rsidRDefault="00BC4E51"/>
    <w:p w14:paraId="33CA9F0C" w14:textId="77777777" w:rsidR="00AF54E4" w:rsidRDefault="00AF54E4"/>
    <w:p w14:paraId="7F445BDC" w14:textId="77777777" w:rsidR="00AF54E4" w:rsidRPr="00AF54E4" w:rsidRDefault="00AF54E4">
      <w:r>
        <w:t xml:space="preserve">A (Sample) Stream is defined as a discrete-time discrete-amplitude series that is </w:t>
      </w:r>
      <w:r w:rsidR="007D3116">
        <w:t xml:space="preserve">the </w:t>
      </w:r>
      <w:r>
        <w:t xml:space="preserve">sampled representation of </w:t>
      </w:r>
      <w:r w:rsidR="007D3116">
        <w:t>a</w:t>
      </w:r>
      <w:r>
        <w:t xml:space="preserve"> combination of one or more bands. </w:t>
      </w:r>
    </w:p>
    <w:p w14:paraId="7C84F237" w14:textId="77777777" w:rsidR="00AF54E4" w:rsidRDefault="00AF54E4"/>
    <w:p w14:paraId="134D2C62" w14:textId="77777777" w:rsidR="007D3116" w:rsidRDefault="00DA01AF">
      <w:r>
        <w:t xml:space="preserve">A Stream has the </w:t>
      </w:r>
      <w:r w:rsidR="007D3116">
        <w:t>following properties:</w:t>
      </w:r>
    </w:p>
    <w:p w14:paraId="12AC5D95" w14:textId="77777777" w:rsidR="00DA01AF" w:rsidRDefault="00DA01AF">
      <w:pPr>
        <w:pStyle w:val="ListParagraph"/>
        <w:numPr>
          <w:ilvl w:val="0"/>
          <w:numId w:val="42"/>
        </w:numPr>
      </w:pPr>
      <w:r>
        <w:t>The Stream contain</w:t>
      </w:r>
      <w:r w:rsidR="00107948">
        <w:t>s the sampled representation of</w:t>
      </w:r>
      <w:r>
        <w:t xml:space="preserve"> one or more bands</w:t>
      </w:r>
      <w:r w:rsidR="00107948">
        <w:t>.</w:t>
      </w:r>
    </w:p>
    <w:p w14:paraId="798ED685" w14:textId="77777777" w:rsidR="007D3116" w:rsidRDefault="00DA01AF">
      <w:pPr>
        <w:pStyle w:val="ListParagraph"/>
        <w:numPr>
          <w:ilvl w:val="0"/>
          <w:numId w:val="42"/>
        </w:numPr>
      </w:pPr>
      <w:r>
        <w:t>A</w:t>
      </w:r>
      <w:r w:rsidR="007D3116">
        <w:t xml:space="preserve"> Stream </w:t>
      </w:r>
      <w:r>
        <w:t xml:space="preserve">is sampled at a given sample rate. This </w:t>
      </w:r>
      <w:r w:rsidR="007D3116">
        <w:t xml:space="preserve">sample rate </w:t>
      </w:r>
      <w:r>
        <w:t xml:space="preserve">may be different to other streams in the system. </w:t>
      </w:r>
      <w:r w:rsidR="00107948">
        <w:t xml:space="preserve">The </w:t>
      </w:r>
      <w:r>
        <w:t xml:space="preserve">sample rate of a </w:t>
      </w:r>
      <w:r w:rsidR="00107948">
        <w:t xml:space="preserve">stream </w:t>
      </w:r>
      <w:r w:rsidR="007D3116">
        <w:t>is specified as an integer mu</w:t>
      </w:r>
      <w:r w:rsidR="00107948">
        <w:t xml:space="preserve">ltiple </w:t>
      </w:r>
      <w:r w:rsidR="007D3116">
        <w:t>of the System base sample rate</w:t>
      </w:r>
      <w:r w:rsidR="00BC2838">
        <w:t xml:space="preserve"> (FREQBASE)</w:t>
      </w:r>
      <w:r w:rsidR="00107948">
        <w:t>.</w:t>
      </w:r>
    </w:p>
    <w:p w14:paraId="77C8B1C3" w14:textId="77777777" w:rsidR="007D3116" w:rsidRDefault="00BC2838">
      <w:pPr>
        <w:pStyle w:val="ListParagraph"/>
        <w:numPr>
          <w:ilvl w:val="0"/>
          <w:numId w:val="42"/>
        </w:numPr>
      </w:pPr>
      <w:r>
        <w:t>S</w:t>
      </w:r>
      <w:r w:rsidR="007D3116">
        <w:t>ample values may be real or complex depending on whether IF sampling or baseband sampling is used</w:t>
      </w:r>
      <w:r w:rsidR="00107948">
        <w:t>, respectively. Some or all of the</w:t>
      </w:r>
      <w:r w:rsidR="007D3116">
        <w:t xml:space="preserve"> numerical values </w:t>
      </w:r>
      <w:r w:rsidR="00107948">
        <w:t xml:space="preserve">expressed in the stream </w:t>
      </w:r>
      <w:r w:rsidR="007D3116">
        <w:t>may</w:t>
      </w:r>
      <w:r w:rsidR="00107948">
        <w:t xml:space="preserve"> </w:t>
      </w:r>
      <w:r w:rsidR="007D3116">
        <w:t>be inverted.</w:t>
      </w:r>
    </w:p>
    <w:p w14:paraId="69587302" w14:textId="77777777" w:rsidR="007D3116" w:rsidRDefault="007D3116">
      <w:pPr>
        <w:pStyle w:val="ListParagraph"/>
        <w:numPr>
          <w:ilvl w:val="0"/>
          <w:numId w:val="42"/>
        </w:numPr>
      </w:pPr>
      <w:r>
        <w:lastRenderedPageBreak/>
        <w:t xml:space="preserve">Each sample value is represented by one or more bits, known as quantization. These values may be encoded using various </w:t>
      </w:r>
      <w:r w:rsidR="00107948">
        <w:t xml:space="preserve">established </w:t>
      </w:r>
      <w:r>
        <w:t>schemes</w:t>
      </w:r>
      <w:r w:rsidR="00D61D76">
        <w:t>.</w:t>
      </w:r>
    </w:p>
    <w:p w14:paraId="01410699" w14:textId="77777777" w:rsidR="00107948" w:rsidRDefault="00107948">
      <w:pPr>
        <w:pStyle w:val="ListParagraph"/>
        <w:numPr>
          <w:ilvl w:val="0"/>
          <w:numId w:val="42"/>
        </w:numPr>
      </w:pPr>
      <w:r>
        <w:t xml:space="preserve">A sample of </w:t>
      </w:r>
      <w:r w:rsidR="00BC2838">
        <w:t>QUANTIZATION</w:t>
      </w:r>
      <w:r>
        <w:t xml:space="preserve"> bits may be expressed by a value of </w:t>
      </w:r>
      <w:r w:rsidR="00BC2838">
        <w:t>PACKEDBITS</w:t>
      </w:r>
      <w:r>
        <w:t xml:space="preserve"> in the Stream where </w:t>
      </w:r>
      <w:r w:rsidR="00BC2838">
        <w:t xml:space="preserve">PACKEDBITS </w:t>
      </w:r>
      <w:r>
        <w:t xml:space="preserve">≥ </w:t>
      </w:r>
      <w:r w:rsidR="00BC2838">
        <w:t>QUANTIZATION</w:t>
      </w:r>
      <w:r>
        <w:t>.</w:t>
      </w:r>
    </w:p>
    <w:p w14:paraId="36A6BA27" w14:textId="77777777" w:rsidR="007D3116" w:rsidRDefault="00D61D76">
      <w:pPr>
        <w:pStyle w:val="ListParagraph"/>
        <w:numPr>
          <w:ilvl w:val="0"/>
          <w:numId w:val="42"/>
        </w:numPr>
      </w:pPr>
      <w:r>
        <w:t xml:space="preserve">When </w:t>
      </w:r>
      <w:r w:rsidR="00BC2838">
        <w:t xml:space="preserve">PACKEDBITS </w:t>
      </w:r>
      <w:r w:rsidR="00107948">
        <w:t>&gt;</w:t>
      </w:r>
      <w:r w:rsidR="00BC2838" w:rsidRPr="00BC2838">
        <w:t xml:space="preserve"> </w:t>
      </w:r>
      <w:r w:rsidR="00BC2838">
        <w:t>QUANTIZATION</w:t>
      </w:r>
      <w:r w:rsidR="00107948">
        <w:t xml:space="preserve">, the </w:t>
      </w:r>
      <w:r w:rsidR="00BC2838">
        <w:t xml:space="preserve">ALIGNMENT </w:t>
      </w:r>
      <w:r w:rsidR="00107948">
        <w:t xml:space="preserve">of the quantized </w:t>
      </w:r>
      <w:r w:rsidR="00FA6048">
        <w:t xml:space="preserve">sample with respect to the packed sample must be known </w:t>
      </w:r>
      <w:r>
        <w:t>in order to</w:t>
      </w:r>
      <w:r w:rsidR="00FA6048">
        <w:t xml:space="preserve"> interpret</w:t>
      </w:r>
      <w:r>
        <w:t xml:space="preserve"> </w:t>
      </w:r>
      <w:r w:rsidR="00FA6048">
        <w:t>the sample value</w:t>
      </w:r>
      <w:r>
        <w:t xml:space="preserve"> correctly.</w:t>
      </w:r>
      <w:r w:rsidR="004414C6">
        <w:t xml:space="preserve"> This interpretation also depends on the </w:t>
      </w:r>
      <w:r w:rsidR="00BC2838">
        <w:t xml:space="preserve">ENCODING </w:t>
      </w:r>
      <w:r w:rsidR="004414C6">
        <w:t>used.</w:t>
      </w:r>
    </w:p>
    <w:p w14:paraId="35404835" w14:textId="77777777" w:rsidR="00051C9F" w:rsidRDefault="00051C9F"/>
    <w:p w14:paraId="7E1ED69E" w14:textId="77777777" w:rsidR="00051C9F" w:rsidRDefault="00051C9F">
      <w:r>
        <w:t xml:space="preserve">The above are specified in terms of </w:t>
      </w:r>
      <w:r w:rsidR="007D3116">
        <w:t>Stream</w:t>
      </w:r>
      <w:r>
        <w:t xml:space="preserve"> </w:t>
      </w:r>
      <w:r w:rsidR="00D63103">
        <w:t>Attributes</w:t>
      </w:r>
      <w:r>
        <w:t>.</w:t>
      </w:r>
    </w:p>
    <w:p w14:paraId="001C628A" w14:textId="77777777" w:rsidR="00051C9F" w:rsidRPr="00DE07CD" w:rsidRDefault="00051C9F"/>
    <w:p w14:paraId="5BFCF46A" w14:textId="77777777" w:rsidR="00051C9F" w:rsidRPr="00BD529F" w:rsidRDefault="00051C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7</w:t>
      </w:r>
      <w:r w:rsidRPr="00BD529F">
        <w:rPr>
          <w:sz w:val="24"/>
          <w:szCs w:val="24"/>
        </w:rPr>
        <w:fldChar w:fldCharType="end"/>
      </w:r>
      <w:r>
        <w:rPr>
          <w:sz w:val="24"/>
          <w:szCs w:val="24"/>
        </w:rPr>
        <w:t xml:space="preserve"> – Definition of </w:t>
      </w:r>
      <w:r w:rsidR="00D63103">
        <w:rPr>
          <w:sz w:val="24"/>
          <w:szCs w:val="24"/>
        </w:rPr>
        <w:t>Stream Attributes</w:t>
      </w:r>
    </w:p>
    <w:tbl>
      <w:tblPr>
        <w:tblStyle w:val="LightList-Accent1"/>
        <w:tblW w:w="9576" w:type="dxa"/>
        <w:tblLook w:val="04A0" w:firstRow="1" w:lastRow="0" w:firstColumn="1" w:lastColumn="0" w:noHBand="0" w:noVBand="1"/>
      </w:tblPr>
      <w:tblGrid>
        <w:gridCol w:w="1852"/>
        <w:gridCol w:w="1767"/>
        <w:gridCol w:w="1404"/>
        <w:gridCol w:w="2259"/>
        <w:gridCol w:w="955"/>
        <w:gridCol w:w="1339"/>
      </w:tblGrid>
      <w:tr w:rsidR="00A8551C" w:rsidRPr="00DE07CD" w14:paraId="68274A9F" w14:textId="77777777" w:rsidTr="004414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12396DC3" w14:textId="77777777" w:rsidR="00051C9F"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40349F3E"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3DCDD95A"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1D1824A5"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42428457"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0CDBD281"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A8551C" w:rsidRPr="00DE07CD" w14:paraId="6EC71455"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6669299" w14:textId="77777777" w:rsidR="00051C9F" w:rsidRDefault="00FA6048" w:rsidP="00A503DE">
            <w:pPr>
              <w:rPr>
                <w:rFonts w:asciiTheme="minorHAnsi" w:hAnsiTheme="minorHAnsi"/>
                <w:sz w:val="20"/>
                <w:szCs w:val="20"/>
              </w:rPr>
            </w:pPr>
            <w:r>
              <w:rPr>
                <w:rFonts w:asciiTheme="minorHAnsi" w:hAnsiTheme="minorHAnsi"/>
                <w:sz w:val="20"/>
                <w:szCs w:val="20"/>
              </w:rPr>
              <w:t>BAND</w:t>
            </w:r>
            <w:r w:rsidR="00562F12" w:rsidRPr="00562F12">
              <w:rPr>
                <w:rFonts w:asciiTheme="minorHAnsi" w:hAnsiTheme="minorHAnsi"/>
                <w:sz w:val="20"/>
                <w:szCs w:val="20"/>
                <w:vertAlign w:val="superscript"/>
              </w:rPr>
              <w:t>1</w:t>
            </w:r>
          </w:p>
        </w:tc>
        <w:tc>
          <w:tcPr>
            <w:tcW w:w="1805" w:type="dxa"/>
          </w:tcPr>
          <w:p w14:paraId="6812D371" w14:textId="77777777" w:rsidR="00051C9F" w:rsidRDefault="00522E0E" w:rsidP="00A8551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FA6048">
              <w:rPr>
                <w:rFonts w:asciiTheme="minorHAnsi" w:hAnsiTheme="minorHAnsi"/>
                <w:sz w:val="20"/>
                <w:szCs w:val="20"/>
              </w:rPr>
              <w:t>Bands present in this stream</w:t>
            </w:r>
            <w:r>
              <w:rPr>
                <w:rFonts w:asciiTheme="minorHAnsi" w:hAnsiTheme="minorHAnsi"/>
                <w:sz w:val="20"/>
                <w:szCs w:val="20"/>
              </w:rPr>
              <w:t xml:space="preserve"> </w:t>
            </w:r>
          </w:p>
        </w:tc>
        <w:tc>
          <w:tcPr>
            <w:tcW w:w="1184" w:type="dxa"/>
          </w:tcPr>
          <w:p w14:paraId="35468A6A" w14:textId="77777777" w:rsidR="00051C9F" w:rsidRPr="00DE07CD" w:rsidRDefault="00522E0E"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Band</w:t>
            </w:r>
          </w:p>
        </w:tc>
        <w:tc>
          <w:tcPr>
            <w:tcW w:w="2368" w:type="dxa"/>
          </w:tcPr>
          <w:p w14:paraId="6E38E1B7"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7382830"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606A72E8"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75A6C651"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6663E9DA" w14:textId="77777777" w:rsidR="00051C9F" w:rsidRDefault="00A8551C" w:rsidP="00A503DE">
            <w:pPr>
              <w:rPr>
                <w:rFonts w:asciiTheme="minorHAnsi" w:hAnsiTheme="minorHAnsi"/>
                <w:sz w:val="20"/>
                <w:szCs w:val="20"/>
              </w:rPr>
            </w:pPr>
            <w:r>
              <w:rPr>
                <w:rFonts w:asciiTheme="minorHAnsi" w:hAnsiTheme="minorHAnsi"/>
                <w:sz w:val="20"/>
                <w:szCs w:val="20"/>
              </w:rPr>
              <w:t>RATEFACTOR</w:t>
            </w:r>
          </w:p>
        </w:tc>
        <w:tc>
          <w:tcPr>
            <w:tcW w:w="1805" w:type="dxa"/>
          </w:tcPr>
          <w:p w14:paraId="220F3C78" w14:textId="77777777" w:rsidR="00051C9F"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rate factor</w:t>
            </w:r>
          </w:p>
        </w:tc>
        <w:tc>
          <w:tcPr>
            <w:tcW w:w="1184" w:type="dxa"/>
          </w:tcPr>
          <w:p w14:paraId="3D8F8D21"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UINT16</w:t>
            </w:r>
          </w:p>
        </w:tc>
        <w:tc>
          <w:tcPr>
            <w:tcW w:w="2368" w:type="dxa"/>
          </w:tcPr>
          <w:p w14:paraId="4725F40B"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61027A9"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04CE33D3"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0728E353"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A131920" w14:textId="77777777" w:rsidR="00051C9F" w:rsidRDefault="00A8551C" w:rsidP="00A503DE">
            <w:pPr>
              <w:rPr>
                <w:rFonts w:asciiTheme="minorHAnsi" w:hAnsiTheme="minorHAnsi"/>
                <w:sz w:val="20"/>
                <w:szCs w:val="20"/>
              </w:rPr>
            </w:pPr>
            <w:r>
              <w:rPr>
                <w:rFonts w:asciiTheme="minorHAnsi" w:hAnsiTheme="minorHAnsi"/>
                <w:sz w:val="20"/>
                <w:szCs w:val="20"/>
              </w:rPr>
              <w:t>QUANTIZATION</w:t>
            </w:r>
          </w:p>
        </w:tc>
        <w:tc>
          <w:tcPr>
            <w:tcW w:w="1805" w:type="dxa"/>
          </w:tcPr>
          <w:p w14:paraId="69B7924D" w14:textId="77777777" w:rsidR="00051C9F"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quantization (bits)</w:t>
            </w:r>
          </w:p>
        </w:tc>
        <w:tc>
          <w:tcPr>
            <w:tcW w:w="1184" w:type="dxa"/>
          </w:tcPr>
          <w:p w14:paraId="42747E39"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0A1B19EA"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CBDEB3E"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2CF67D12"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23C372E6"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46A59B14" w14:textId="77777777" w:rsidR="00051C9F" w:rsidRPr="00DE07CD" w:rsidRDefault="00A8551C" w:rsidP="00A503DE">
            <w:pPr>
              <w:rPr>
                <w:rFonts w:asciiTheme="minorHAnsi" w:hAnsiTheme="minorHAnsi"/>
                <w:sz w:val="20"/>
                <w:szCs w:val="20"/>
              </w:rPr>
            </w:pPr>
            <w:r>
              <w:rPr>
                <w:rFonts w:asciiTheme="minorHAnsi" w:hAnsiTheme="minorHAnsi"/>
                <w:sz w:val="20"/>
                <w:szCs w:val="20"/>
              </w:rPr>
              <w:t>PACKEDBITS</w:t>
            </w:r>
          </w:p>
        </w:tc>
        <w:tc>
          <w:tcPr>
            <w:tcW w:w="1805" w:type="dxa"/>
          </w:tcPr>
          <w:p w14:paraId="5A3B2362"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Packed representation (bits)</w:t>
            </w:r>
          </w:p>
        </w:tc>
        <w:tc>
          <w:tcPr>
            <w:tcW w:w="1184" w:type="dxa"/>
          </w:tcPr>
          <w:p w14:paraId="29C94DA1"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2AB3E9F7"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53235F5A" w14:textId="77777777" w:rsidR="00051C9F" w:rsidRPr="00DE07CD" w:rsidRDefault="00FA6048"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0F0DE97F"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5326073A"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C1B9927" w14:textId="77777777" w:rsidR="00051C9F" w:rsidRPr="00DE07CD" w:rsidRDefault="00A8551C" w:rsidP="00A503DE">
            <w:pPr>
              <w:rPr>
                <w:rFonts w:asciiTheme="minorHAnsi" w:hAnsiTheme="minorHAnsi"/>
                <w:sz w:val="20"/>
                <w:szCs w:val="20"/>
              </w:rPr>
            </w:pPr>
            <w:r>
              <w:rPr>
                <w:rFonts w:asciiTheme="minorHAnsi" w:hAnsiTheme="minorHAnsi"/>
                <w:sz w:val="20"/>
                <w:szCs w:val="20"/>
              </w:rPr>
              <w:t>ALIGNMENT</w:t>
            </w:r>
          </w:p>
        </w:tc>
        <w:tc>
          <w:tcPr>
            <w:tcW w:w="1805" w:type="dxa"/>
          </w:tcPr>
          <w:p w14:paraId="69CF3E77"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commentRangeStart w:id="30"/>
            <w:r>
              <w:rPr>
                <w:rFonts w:asciiTheme="minorHAnsi" w:hAnsiTheme="minorHAnsi"/>
                <w:sz w:val="20"/>
                <w:szCs w:val="20"/>
              </w:rPr>
              <w:t>Sample alignment</w:t>
            </w:r>
          </w:p>
        </w:tc>
        <w:tc>
          <w:tcPr>
            <w:tcW w:w="1184" w:type="dxa"/>
          </w:tcPr>
          <w:p w14:paraId="4E9C3824" w14:textId="77777777" w:rsidR="00051C9F" w:rsidRPr="00DE07CD" w:rsidRDefault="00A8551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Alignment</w:t>
            </w:r>
          </w:p>
        </w:tc>
        <w:tc>
          <w:tcPr>
            <w:tcW w:w="2368" w:type="dxa"/>
          </w:tcPr>
          <w:p w14:paraId="5A229FE8" w14:textId="77777777" w:rsidR="00051C9F" w:rsidRDefault="00FA6048"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left aligned</w:t>
            </w:r>
          </w:p>
          <w:p w14:paraId="7D5D7785" w14:textId="77777777" w:rsidR="00FA6048" w:rsidRDefault="00FA6048"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 – right aligned</w:t>
            </w:r>
          </w:p>
          <w:p w14:paraId="05BF2D45" w14:textId="77777777" w:rsidR="00FA6048" w:rsidRPr="00DE07CD" w:rsidRDefault="00FA6048"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N/A</w:t>
            </w:r>
            <w:commentRangeEnd w:id="30"/>
            <w:r w:rsidR="00E41D70">
              <w:rPr>
                <w:rStyle w:val="CommentReference"/>
              </w:rPr>
              <w:commentReference w:id="30"/>
            </w:r>
          </w:p>
        </w:tc>
        <w:tc>
          <w:tcPr>
            <w:tcW w:w="955" w:type="dxa"/>
          </w:tcPr>
          <w:p w14:paraId="12385E9A" w14:textId="77777777" w:rsidR="00051C9F" w:rsidRPr="00DE07CD" w:rsidRDefault="00FA6048"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1791E5B5" w14:textId="77777777" w:rsidR="00051C9F" w:rsidRPr="00DE07CD" w:rsidRDefault="00051C9F"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00F2605B"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74F017EE" w14:textId="77777777" w:rsidR="00051C9F" w:rsidRPr="00DE07CD" w:rsidRDefault="004414C6" w:rsidP="00A503DE">
            <w:pPr>
              <w:rPr>
                <w:rFonts w:asciiTheme="minorHAnsi" w:hAnsiTheme="minorHAnsi"/>
                <w:sz w:val="20"/>
                <w:szCs w:val="20"/>
              </w:rPr>
            </w:pPr>
            <w:r>
              <w:rPr>
                <w:rFonts w:asciiTheme="minorHAnsi" w:hAnsiTheme="minorHAnsi"/>
                <w:sz w:val="20"/>
                <w:szCs w:val="20"/>
              </w:rPr>
              <w:t>FORMAT</w:t>
            </w:r>
          </w:p>
        </w:tc>
        <w:tc>
          <w:tcPr>
            <w:tcW w:w="1805" w:type="dxa"/>
          </w:tcPr>
          <w:p w14:paraId="39D2F9D3" w14:textId="77777777" w:rsidR="00051C9F" w:rsidRPr="00DE07CD" w:rsidRDefault="004414C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representation</w:t>
            </w:r>
          </w:p>
        </w:tc>
        <w:tc>
          <w:tcPr>
            <w:tcW w:w="1184" w:type="dxa"/>
          </w:tcPr>
          <w:p w14:paraId="6DC6F0F0" w14:textId="77777777" w:rsidR="00051C9F" w:rsidRPr="00DE07CD" w:rsidRDefault="00A8551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SampleFormat</w:t>
            </w:r>
          </w:p>
        </w:tc>
        <w:tc>
          <w:tcPr>
            <w:tcW w:w="2368" w:type="dxa"/>
          </w:tcPr>
          <w:p w14:paraId="04160680" w14:textId="77777777" w:rsidR="004414C6" w:rsidRPr="004414C6" w:rsidRDefault="004414C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414C6">
              <w:rPr>
                <w:rFonts w:asciiTheme="minorHAnsi" w:hAnsiTheme="minorHAnsi"/>
                <w:sz w:val="20"/>
                <w:szCs w:val="20"/>
              </w:rPr>
              <w:t>IF, IF’, IQ, IQ’, I’Q, I’Q’, QI, QI’, Q’I, Q’I’</w:t>
            </w:r>
          </w:p>
          <w:p w14:paraId="5C0411C6" w14:textId="77777777" w:rsidR="00051C9F" w:rsidRPr="00DE07CD" w:rsidRDefault="004414C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(where </w:t>
            </w:r>
            <w:r w:rsidRPr="004414C6">
              <w:rPr>
                <w:rFonts w:asciiTheme="minorHAnsi" w:hAnsiTheme="minorHAnsi"/>
                <w:sz w:val="20"/>
                <w:szCs w:val="20"/>
              </w:rPr>
              <w:t>‘ signifies inversion)</w:t>
            </w:r>
          </w:p>
        </w:tc>
        <w:tc>
          <w:tcPr>
            <w:tcW w:w="955" w:type="dxa"/>
          </w:tcPr>
          <w:p w14:paraId="232AB864" w14:textId="77777777" w:rsidR="00051C9F" w:rsidRPr="00DE07CD" w:rsidRDefault="004414C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38F0978A" w14:textId="77777777" w:rsidR="00051C9F" w:rsidRPr="00DE07CD" w:rsidRDefault="00051C9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76656B19"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D6720A7" w14:textId="77777777" w:rsidR="004414C6" w:rsidRDefault="004414C6" w:rsidP="00A503DE">
            <w:pPr>
              <w:rPr>
                <w:rFonts w:asciiTheme="minorHAnsi" w:hAnsiTheme="minorHAnsi"/>
                <w:sz w:val="20"/>
                <w:szCs w:val="20"/>
              </w:rPr>
            </w:pPr>
            <w:r>
              <w:rPr>
                <w:rFonts w:asciiTheme="minorHAnsi" w:hAnsiTheme="minorHAnsi"/>
                <w:sz w:val="20"/>
                <w:szCs w:val="20"/>
              </w:rPr>
              <w:t>ENC</w:t>
            </w:r>
            <w:r w:rsidR="00A8551C">
              <w:rPr>
                <w:rFonts w:asciiTheme="minorHAnsi" w:hAnsiTheme="minorHAnsi"/>
                <w:sz w:val="20"/>
                <w:szCs w:val="20"/>
              </w:rPr>
              <w:t>ODING</w:t>
            </w:r>
          </w:p>
        </w:tc>
        <w:tc>
          <w:tcPr>
            <w:tcW w:w="1805" w:type="dxa"/>
          </w:tcPr>
          <w:p w14:paraId="285C9D35" w14:textId="77777777" w:rsidR="004414C6" w:rsidRDefault="00A8551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Numeric encoding scheme</w:t>
            </w:r>
          </w:p>
        </w:tc>
        <w:tc>
          <w:tcPr>
            <w:tcW w:w="1184" w:type="dxa"/>
          </w:tcPr>
          <w:p w14:paraId="0407C6E9" w14:textId="77777777" w:rsidR="004414C6" w:rsidRDefault="004414C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14:paraId="39668527" w14:textId="77777777" w:rsidR="004414C6" w:rsidRDefault="004414C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SIGN – sign bit</w:t>
            </w:r>
          </w:p>
          <w:p w14:paraId="2D0EFEF6" w14:textId="77777777" w:rsidR="004414C6" w:rsidRDefault="004414C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SM – sign-magnitude</w:t>
            </w:r>
          </w:p>
          <w:p w14:paraId="3357FC62" w14:textId="77777777" w:rsidR="004414C6" w:rsidRDefault="004414C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 – twos complement</w:t>
            </w:r>
          </w:p>
          <w:p w14:paraId="517A0D59" w14:textId="77777777" w:rsidR="004414C6" w:rsidRDefault="004414C6"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 – offset binary</w:t>
            </w:r>
          </w:p>
          <w:p w14:paraId="525EEFB0" w14:textId="77777777" w:rsidR="004414C6" w:rsidRPr="004414C6" w:rsidRDefault="004414C6"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4414C6">
              <w:rPr>
                <w:rFonts w:asciiTheme="minorHAnsi" w:hAnsiTheme="minorHAnsi"/>
                <w:sz w:val="20"/>
                <w:szCs w:val="20"/>
              </w:rPr>
              <w:t>FP</w:t>
            </w:r>
            <w:r>
              <w:rPr>
                <w:rFonts w:asciiTheme="minorHAnsi" w:hAnsiTheme="minorHAnsi"/>
                <w:sz w:val="20"/>
                <w:szCs w:val="20"/>
              </w:rPr>
              <w:t xml:space="preserve"> – floating point</w:t>
            </w:r>
          </w:p>
        </w:tc>
        <w:tc>
          <w:tcPr>
            <w:tcW w:w="955" w:type="dxa"/>
          </w:tcPr>
          <w:p w14:paraId="1F1E2368" w14:textId="77777777" w:rsidR="004414C6" w:rsidRDefault="004414C6"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624118E8" w14:textId="77777777" w:rsidR="004414C6" w:rsidRPr="00DE07CD" w:rsidRDefault="004414C6"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2BCA90B9" w14:textId="77777777" w:rsidR="00051C9F" w:rsidRPr="006D39DB" w:rsidRDefault="00051C9F" w:rsidP="00DB344F">
      <w:pPr>
        <w:keepNext/>
        <w:rPr>
          <w:sz w:val="20"/>
          <w:szCs w:val="20"/>
        </w:rPr>
      </w:pPr>
      <w:r w:rsidRPr="006D39DB">
        <w:rPr>
          <w:sz w:val="20"/>
          <w:szCs w:val="20"/>
        </w:rPr>
        <w:t>NOTES:</w:t>
      </w:r>
    </w:p>
    <w:p w14:paraId="151EDFC1" w14:textId="77777777" w:rsidR="00051C9F" w:rsidRPr="006D39DB" w:rsidRDefault="004414C6" w:rsidP="00545F9E">
      <w:pPr>
        <w:rPr>
          <w:sz w:val="20"/>
          <w:szCs w:val="20"/>
        </w:rPr>
      </w:pPr>
      <w:r>
        <w:rPr>
          <w:sz w:val="20"/>
          <w:szCs w:val="20"/>
          <w:vertAlign w:val="superscript"/>
        </w:rPr>
        <w:t>1</w:t>
      </w:r>
      <w:r w:rsidR="00051C9F" w:rsidRPr="006D39DB">
        <w:rPr>
          <w:sz w:val="20"/>
          <w:szCs w:val="20"/>
        </w:rPr>
        <w:t xml:space="preserve"> Multiple instances of these parameters may exist. The parser shall enumerate accordingly</w:t>
      </w:r>
    </w:p>
    <w:p w14:paraId="5C7A9AB8" w14:textId="77777777" w:rsidR="00051C9F" w:rsidRDefault="00051C9F" w:rsidP="00545F9E"/>
    <w:p w14:paraId="668E7A1B" w14:textId="77777777" w:rsidR="00144168" w:rsidRDefault="00144168">
      <w:pPr>
        <w:rPr>
          <w:b/>
          <w:bCs/>
          <w:sz w:val="20"/>
          <w:szCs w:val="20"/>
        </w:rPr>
      </w:pPr>
      <w:r>
        <w:br w:type="page"/>
      </w:r>
    </w:p>
    <w:p w14:paraId="02EF41EB" w14:textId="77777777" w:rsidR="00FD7FE3" w:rsidRDefault="00FD7FE3" w:rsidP="00BF1947">
      <w:pPr>
        <w:pStyle w:val="Caption"/>
        <w:keepNext/>
      </w:pPr>
      <w:r>
        <w:lastRenderedPageBreak/>
        <w:t xml:space="preserve">Table </w:t>
      </w:r>
      <w:r w:rsidR="00463FDD">
        <w:fldChar w:fldCharType="begin"/>
      </w:r>
      <w:r w:rsidR="00463FDD">
        <w:instrText xml:space="preserve"> SEQ Table \* ARABIC </w:instrText>
      </w:r>
      <w:r w:rsidR="00463FDD">
        <w:fldChar w:fldCharType="separate"/>
      </w:r>
      <w:r w:rsidR="003E334D">
        <w:rPr>
          <w:noProof/>
        </w:rPr>
        <w:t>8</w:t>
      </w:r>
      <w:r w:rsidR="00463FDD">
        <w:rPr>
          <w:noProof/>
        </w:rPr>
        <w:fldChar w:fldCharType="end"/>
      </w:r>
      <w:r>
        <w:t xml:space="preserve"> - Sample Encoding Schemes</w:t>
      </w:r>
    </w:p>
    <w:tbl>
      <w:tblPr>
        <w:tblStyle w:val="MediumShading1-Accent1"/>
        <w:tblW w:w="0" w:type="auto"/>
        <w:tblLayout w:type="fixed"/>
        <w:tblLook w:val="0620" w:firstRow="1" w:lastRow="0" w:firstColumn="0" w:lastColumn="0" w:noHBand="1" w:noVBand="1"/>
      </w:tblPr>
      <w:tblGrid>
        <w:gridCol w:w="534"/>
        <w:gridCol w:w="204"/>
        <w:gridCol w:w="1530"/>
        <w:gridCol w:w="3403"/>
        <w:gridCol w:w="917"/>
        <w:gridCol w:w="1530"/>
      </w:tblGrid>
      <w:tr w:rsidR="00FD7FE3" w:rsidRPr="00DE07CD" w14:paraId="56435ADE" w14:textId="77777777" w:rsidTr="00144168">
        <w:trPr>
          <w:cnfStyle w:val="100000000000" w:firstRow="1" w:lastRow="0" w:firstColumn="0" w:lastColumn="0" w:oddVBand="0" w:evenVBand="0" w:oddHBand="0" w:evenHBand="0" w:firstRowFirstColumn="0" w:firstRowLastColumn="0" w:lastRowFirstColumn="0" w:lastRowLastColumn="0"/>
          <w:cantSplit/>
          <w:trHeight w:val="2149"/>
          <w:tblHeader/>
        </w:trPr>
        <w:tc>
          <w:tcPr>
            <w:tcW w:w="738" w:type="dxa"/>
            <w:gridSpan w:val="2"/>
            <w:textDirection w:val="btLr"/>
          </w:tcPr>
          <w:p w14:paraId="2FC07B43" w14:textId="77777777" w:rsidR="00FD7FE3" w:rsidRPr="00DE07CD" w:rsidRDefault="00FD7FE3" w:rsidP="00144168">
            <w:pPr>
              <w:ind w:left="113" w:right="113"/>
            </w:pPr>
            <w:commentRangeStart w:id="31"/>
            <w:r>
              <w:t>Q</w:t>
            </w:r>
            <w:r w:rsidR="00367133">
              <w:t>UANTIZATION</w:t>
            </w:r>
          </w:p>
        </w:tc>
        <w:tc>
          <w:tcPr>
            <w:tcW w:w="1530" w:type="dxa"/>
          </w:tcPr>
          <w:p w14:paraId="0645773D" w14:textId="77777777" w:rsidR="00FD7FE3" w:rsidRPr="00DE07CD" w:rsidRDefault="00FD7FE3" w:rsidP="009B5AFB">
            <w:r w:rsidRPr="00DE07CD">
              <w:t>Encoding</w:t>
            </w:r>
          </w:p>
        </w:tc>
        <w:tc>
          <w:tcPr>
            <w:tcW w:w="3403" w:type="dxa"/>
          </w:tcPr>
          <w:p w14:paraId="31FC04A0" w14:textId="77777777" w:rsidR="00FD7FE3" w:rsidRPr="00DE07CD" w:rsidRDefault="00FD7FE3" w:rsidP="00522E0E">
            <w:r w:rsidRPr="00DE07CD">
              <w:t>Set</w:t>
            </w:r>
          </w:p>
        </w:tc>
        <w:tc>
          <w:tcPr>
            <w:tcW w:w="917" w:type="dxa"/>
          </w:tcPr>
          <w:p w14:paraId="2C4A4112" w14:textId="77777777" w:rsidR="00FD7FE3" w:rsidRPr="00DE07CD" w:rsidRDefault="00FD7FE3" w:rsidP="00522E0E">
            <w:r w:rsidRPr="00DE07CD">
              <w:t>Range Min</w:t>
            </w:r>
          </w:p>
        </w:tc>
        <w:tc>
          <w:tcPr>
            <w:tcW w:w="1530" w:type="dxa"/>
          </w:tcPr>
          <w:p w14:paraId="37AF2C4D" w14:textId="77777777" w:rsidR="00FD7FE3" w:rsidRPr="00DE07CD" w:rsidRDefault="00FD7FE3" w:rsidP="00DB31C3">
            <w:r w:rsidRPr="00DE07CD">
              <w:t>Range Max</w:t>
            </w:r>
          </w:p>
        </w:tc>
      </w:tr>
      <w:tr w:rsidR="00FD7FE3" w:rsidRPr="00DE07CD" w14:paraId="13899376" w14:textId="77777777" w:rsidTr="00F0495D">
        <w:tc>
          <w:tcPr>
            <w:tcW w:w="534" w:type="dxa"/>
          </w:tcPr>
          <w:p w14:paraId="7101C8C4" w14:textId="77777777" w:rsidR="00FD7FE3" w:rsidRPr="00DE07CD" w:rsidRDefault="00FD7FE3" w:rsidP="00A503DE">
            <w:r w:rsidRPr="00DE07CD">
              <w:t>1</w:t>
            </w:r>
          </w:p>
        </w:tc>
        <w:tc>
          <w:tcPr>
            <w:tcW w:w="1734" w:type="dxa"/>
            <w:gridSpan w:val="2"/>
          </w:tcPr>
          <w:p w14:paraId="6C800A66" w14:textId="77777777" w:rsidR="00FD7FE3" w:rsidRPr="00DE07CD" w:rsidRDefault="00FD7FE3" w:rsidP="00DB344F">
            <w:r w:rsidRPr="00DE07CD">
              <w:t>sign</w:t>
            </w:r>
          </w:p>
        </w:tc>
        <w:tc>
          <w:tcPr>
            <w:tcW w:w="3403" w:type="dxa"/>
          </w:tcPr>
          <w:p w14:paraId="071BED5C" w14:textId="77777777" w:rsidR="00FD7FE3" w:rsidRPr="00DE07CD" w:rsidRDefault="00FD7FE3" w:rsidP="00545F9E">
            <w:r w:rsidRPr="00DE07CD">
              <w:t>{-1, +1}</w:t>
            </w:r>
          </w:p>
        </w:tc>
        <w:tc>
          <w:tcPr>
            <w:tcW w:w="917" w:type="dxa"/>
          </w:tcPr>
          <w:p w14:paraId="556D911A" w14:textId="77777777" w:rsidR="00FD7FE3" w:rsidRPr="00DE07CD" w:rsidRDefault="00FD7FE3" w:rsidP="00545F9E">
            <w:r w:rsidRPr="00DE07CD">
              <w:t>-1</w:t>
            </w:r>
          </w:p>
        </w:tc>
        <w:tc>
          <w:tcPr>
            <w:tcW w:w="1530" w:type="dxa"/>
          </w:tcPr>
          <w:p w14:paraId="67647280" w14:textId="77777777" w:rsidR="00FD7FE3" w:rsidRPr="00DE07CD" w:rsidRDefault="00FD7FE3" w:rsidP="001C1B6B">
            <w:r w:rsidRPr="00DE07CD">
              <w:t>+1</w:t>
            </w:r>
          </w:p>
        </w:tc>
      </w:tr>
      <w:tr w:rsidR="00FD7FE3" w:rsidRPr="00DE07CD" w14:paraId="7E2CA702" w14:textId="77777777" w:rsidTr="00F0495D">
        <w:tc>
          <w:tcPr>
            <w:tcW w:w="534" w:type="dxa"/>
            <w:vMerge w:val="restart"/>
            <w:shd w:val="clear" w:color="auto" w:fill="DBE5F1" w:themeFill="accent1" w:themeFillTint="33"/>
          </w:tcPr>
          <w:p w14:paraId="1FEACC1E" w14:textId="77777777" w:rsidR="00FD7FE3" w:rsidRPr="00DE07CD" w:rsidRDefault="00FD7FE3" w:rsidP="00A503DE">
            <w:r w:rsidRPr="00DE07CD">
              <w:t>2</w:t>
            </w:r>
          </w:p>
        </w:tc>
        <w:tc>
          <w:tcPr>
            <w:tcW w:w="1734" w:type="dxa"/>
            <w:gridSpan w:val="2"/>
            <w:shd w:val="clear" w:color="auto" w:fill="DBE5F1" w:themeFill="accent1" w:themeFillTint="33"/>
          </w:tcPr>
          <w:p w14:paraId="0DA561DC" w14:textId="77777777" w:rsidR="00FD7FE3" w:rsidRPr="00DE07CD" w:rsidRDefault="00FD7FE3" w:rsidP="00DB344F">
            <w:r w:rsidRPr="00DE07CD">
              <w:t>sign-magnitude</w:t>
            </w:r>
          </w:p>
        </w:tc>
        <w:tc>
          <w:tcPr>
            <w:tcW w:w="3403" w:type="dxa"/>
            <w:shd w:val="clear" w:color="auto" w:fill="DBE5F1" w:themeFill="accent1" w:themeFillTint="33"/>
          </w:tcPr>
          <w:p w14:paraId="1CA7E8ED" w14:textId="77777777" w:rsidR="00FD7FE3" w:rsidRPr="00DE07CD" w:rsidRDefault="00FD7FE3" w:rsidP="00545F9E">
            <w:r w:rsidRPr="00DE07CD">
              <w:t>{-3, -1, +1, +3}</w:t>
            </w:r>
          </w:p>
        </w:tc>
        <w:tc>
          <w:tcPr>
            <w:tcW w:w="917" w:type="dxa"/>
            <w:shd w:val="clear" w:color="auto" w:fill="DBE5F1" w:themeFill="accent1" w:themeFillTint="33"/>
          </w:tcPr>
          <w:p w14:paraId="709F81D2" w14:textId="77777777" w:rsidR="00FD7FE3" w:rsidRPr="00DE07CD" w:rsidRDefault="00FD7FE3" w:rsidP="00545F9E">
            <w:r w:rsidRPr="00DE07CD">
              <w:t>-3</w:t>
            </w:r>
          </w:p>
        </w:tc>
        <w:tc>
          <w:tcPr>
            <w:tcW w:w="1530" w:type="dxa"/>
            <w:shd w:val="clear" w:color="auto" w:fill="DBE5F1" w:themeFill="accent1" w:themeFillTint="33"/>
          </w:tcPr>
          <w:p w14:paraId="32443832" w14:textId="77777777" w:rsidR="00FD7FE3" w:rsidRPr="00DE07CD" w:rsidRDefault="00FD7FE3" w:rsidP="001C1B6B">
            <w:r w:rsidRPr="00DE07CD">
              <w:t>+3</w:t>
            </w:r>
          </w:p>
        </w:tc>
      </w:tr>
      <w:tr w:rsidR="00FD7FE3" w:rsidRPr="00DE07CD" w14:paraId="653DA48B" w14:textId="77777777" w:rsidTr="00F0495D">
        <w:tc>
          <w:tcPr>
            <w:tcW w:w="534" w:type="dxa"/>
            <w:vMerge/>
            <w:shd w:val="clear" w:color="auto" w:fill="DBE5F1" w:themeFill="accent1" w:themeFillTint="33"/>
          </w:tcPr>
          <w:p w14:paraId="120FF78F" w14:textId="77777777" w:rsidR="00FD7FE3" w:rsidRPr="00DE07CD" w:rsidRDefault="00FD7FE3"/>
        </w:tc>
        <w:tc>
          <w:tcPr>
            <w:tcW w:w="1734" w:type="dxa"/>
            <w:gridSpan w:val="2"/>
            <w:shd w:val="clear" w:color="auto" w:fill="DBE5F1" w:themeFill="accent1" w:themeFillTint="33"/>
          </w:tcPr>
          <w:p w14:paraId="0998D7EF" w14:textId="77777777" w:rsidR="00FD7FE3" w:rsidRPr="00DE07CD" w:rsidRDefault="00FD7FE3">
            <w:r w:rsidRPr="00DE07CD">
              <w:t>signed integer</w:t>
            </w:r>
          </w:p>
        </w:tc>
        <w:tc>
          <w:tcPr>
            <w:tcW w:w="3403" w:type="dxa"/>
            <w:shd w:val="clear" w:color="auto" w:fill="DBE5F1" w:themeFill="accent1" w:themeFillTint="33"/>
          </w:tcPr>
          <w:p w14:paraId="47A09B07" w14:textId="77777777" w:rsidR="00FD7FE3" w:rsidRPr="00DE07CD" w:rsidRDefault="00FD7FE3">
            <w:r w:rsidRPr="00DE07CD">
              <w:t xml:space="preserve">{-2, -1, 0, 1} </w:t>
            </w:r>
          </w:p>
        </w:tc>
        <w:tc>
          <w:tcPr>
            <w:tcW w:w="917" w:type="dxa"/>
            <w:shd w:val="clear" w:color="auto" w:fill="DBE5F1" w:themeFill="accent1" w:themeFillTint="33"/>
          </w:tcPr>
          <w:p w14:paraId="77684603" w14:textId="77777777" w:rsidR="00FD7FE3" w:rsidRPr="00DE07CD" w:rsidRDefault="00FD7FE3">
            <w:r w:rsidRPr="00DE07CD">
              <w:t>-2</w:t>
            </w:r>
          </w:p>
        </w:tc>
        <w:tc>
          <w:tcPr>
            <w:tcW w:w="1530" w:type="dxa"/>
            <w:shd w:val="clear" w:color="auto" w:fill="DBE5F1" w:themeFill="accent1" w:themeFillTint="33"/>
          </w:tcPr>
          <w:p w14:paraId="7652E58F" w14:textId="77777777" w:rsidR="00FD7FE3" w:rsidRPr="00DE07CD" w:rsidRDefault="00FD7FE3">
            <w:r w:rsidRPr="00DE07CD">
              <w:t>+1</w:t>
            </w:r>
          </w:p>
        </w:tc>
      </w:tr>
      <w:tr w:rsidR="00FD7FE3" w:rsidRPr="00DE07CD" w14:paraId="49A69115" w14:textId="77777777" w:rsidTr="00F0495D">
        <w:tc>
          <w:tcPr>
            <w:tcW w:w="534" w:type="dxa"/>
            <w:vMerge/>
            <w:shd w:val="clear" w:color="auto" w:fill="DBE5F1" w:themeFill="accent1" w:themeFillTint="33"/>
          </w:tcPr>
          <w:p w14:paraId="08DE639B" w14:textId="77777777" w:rsidR="00FD7FE3" w:rsidRPr="00DE07CD" w:rsidRDefault="00FD7FE3"/>
        </w:tc>
        <w:tc>
          <w:tcPr>
            <w:tcW w:w="1734" w:type="dxa"/>
            <w:gridSpan w:val="2"/>
            <w:shd w:val="clear" w:color="auto" w:fill="DBE5F1" w:themeFill="accent1" w:themeFillTint="33"/>
          </w:tcPr>
          <w:p w14:paraId="569FF57E" w14:textId="77777777" w:rsidR="00FD7FE3" w:rsidRPr="00DE07CD" w:rsidRDefault="00FD7FE3">
            <w:r w:rsidRPr="00DE07CD">
              <w:t>offset binary</w:t>
            </w:r>
          </w:p>
        </w:tc>
        <w:tc>
          <w:tcPr>
            <w:tcW w:w="3403" w:type="dxa"/>
            <w:shd w:val="clear" w:color="auto" w:fill="DBE5F1" w:themeFill="accent1" w:themeFillTint="33"/>
          </w:tcPr>
          <w:p w14:paraId="5199C7DA" w14:textId="77777777" w:rsidR="00FD7FE3" w:rsidRPr="00DE07CD" w:rsidRDefault="00FD7FE3">
            <w:r w:rsidRPr="00DE07CD">
              <w:t xml:space="preserve">{-2, -1, 0, 1} </w:t>
            </w:r>
          </w:p>
        </w:tc>
        <w:tc>
          <w:tcPr>
            <w:tcW w:w="917" w:type="dxa"/>
            <w:shd w:val="clear" w:color="auto" w:fill="DBE5F1" w:themeFill="accent1" w:themeFillTint="33"/>
          </w:tcPr>
          <w:p w14:paraId="1394D150" w14:textId="77777777" w:rsidR="00FD7FE3" w:rsidRPr="00DE07CD" w:rsidRDefault="00FD7FE3">
            <w:r w:rsidRPr="00DE07CD">
              <w:t>-2</w:t>
            </w:r>
          </w:p>
        </w:tc>
        <w:tc>
          <w:tcPr>
            <w:tcW w:w="1530" w:type="dxa"/>
            <w:shd w:val="clear" w:color="auto" w:fill="DBE5F1" w:themeFill="accent1" w:themeFillTint="33"/>
          </w:tcPr>
          <w:p w14:paraId="4F2E98BE" w14:textId="77777777" w:rsidR="00FD7FE3" w:rsidRPr="00DE07CD" w:rsidRDefault="00FD7FE3">
            <w:r w:rsidRPr="00DE07CD">
              <w:t>+1</w:t>
            </w:r>
          </w:p>
        </w:tc>
      </w:tr>
      <w:tr w:rsidR="00FD7FE3" w:rsidRPr="00DE07CD" w14:paraId="567574B9" w14:textId="77777777" w:rsidTr="00F0495D">
        <w:tc>
          <w:tcPr>
            <w:tcW w:w="534" w:type="dxa"/>
            <w:vMerge w:val="restart"/>
          </w:tcPr>
          <w:p w14:paraId="1618A73A" w14:textId="77777777" w:rsidR="00FD7FE3" w:rsidRPr="00DE07CD" w:rsidRDefault="00FD7FE3" w:rsidP="00A503DE">
            <w:r w:rsidRPr="00DE07CD">
              <w:t>4</w:t>
            </w:r>
          </w:p>
        </w:tc>
        <w:tc>
          <w:tcPr>
            <w:tcW w:w="1734" w:type="dxa"/>
            <w:gridSpan w:val="2"/>
          </w:tcPr>
          <w:p w14:paraId="4AD41251" w14:textId="77777777" w:rsidR="00FD7FE3" w:rsidRPr="00DE07CD" w:rsidRDefault="00FD7FE3" w:rsidP="00DB344F">
            <w:r w:rsidRPr="00DE07CD">
              <w:t>sign-magnitude</w:t>
            </w:r>
          </w:p>
        </w:tc>
        <w:tc>
          <w:tcPr>
            <w:tcW w:w="3403" w:type="dxa"/>
          </w:tcPr>
          <w:p w14:paraId="44CF9ABF" w14:textId="77777777" w:rsidR="00FD7FE3" w:rsidRPr="00DE07CD" w:rsidRDefault="00FD7FE3" w:rsidP="00545F9E">
            <w:r w:rsidRPr="00DE07CD">
              <w:t>{-8, -7,…,-1,+1,…, +8}</w:t>
            </w:r>
          </w:p>
        </w:tc>
        <w:tc>
          <w:tcPr>
            <w:tcW w:w="917" w:type="dxa"/>
          </w:tcPr>
          <w:p w14:paraId="6B706BBF" w14:textId="77777777" w:rsidR="00FD7FE3" w:rsidRPr="00DE07CD" w:rsidRDefault="00FD7FE3" w:rsidP="00545F9E">
            <w:r w:rsidRPr="00DE07CD">
              <w:t>-8</w:t>
            </w:r>
          </w:p>
        </w:tc>
        <w:tc>
          <w:tcPr>
            <w:tcW w:w="1530" w:type="dxa"/>
          </w:tcPr>
          <w:p w14:paraId="52E280D6" w14:textId="77777777" w:rsidR="00FD7FE3" w:rsidRPr="00DE07CD" w:rsidRDefault="00FD7FE3" w:rsidP="001C1B6B">
            <w:r w:rsidRPr="00DE07CD">
              <w:t>+8</w:t>
            </w:r>
          </w:p>
        </w:tc>
      </w:tr>
      <w:tr w:rsidR="00FD7FE3" w:rsidRPr="00DE07CD" w14:paraId="50523C95" w14:textId="77777777" w:rsidTr="00F0495D">
        <w:tc>
          <w:tcPr>
            <w:tcW w:w="534" w:type="dxa"/>
            <w:vMerge/>
          </w:tcPr>
          <w:p w14:paraId="730BB505" w14:textId="77777777" w:rsidR="00FD7FE3" w:rsidRPr="00DE07CD" w:rsidRDefault="00FD7FE3"/>
        </w:tc>
        <w:tc>
          <w:tcPr>
            <w:tcW w:w="1734" w:type="dxa"/>
            <w:gridSpan w:val="2"/>
          </w:tcPr>
          <w:p w14:paraId="232C7C86" w14:textId="77777777" w:rsidR="00FD7FE3" w:rsidRPr="00DE07CD" w:rsidRDefault="00FD7FE3">
            <w:r w:rsidRPr="00DE07CD">
              <w:t>signed integer</w:t>
            </w:r>
          </w:p>
        </w:tc>
        <w:tc>
          <w:tcPr>
            <w:tcW w:w="3403" w:type="dxa"/>
          </w:tcPr>
          <w:p w14:paraId="7CB1F652" w14:textId="77777777" w:rsidR="00FD7FE3" w:rsidRPr="00DE07CD" w:rsidRDefault="00FD7FE3">
            <w:r w:rsidRPr="00DE07CD">
              <w:t>{-8, …, 0…, +7}</w:t>
            </w:r>
          </w:p>
        </w:tc>
        <w:tc>
          <w:tcPr>
            <w:tcW w:w="917" w:type="dxa"/>
          </w:tcPr>
          <w:p w14:paraId="5243993B" w14:textId="77777777" w:rsidR="00FD7FE3" w:rsidRPr="00DE07CD" w:rsidRDefault="00FD7FE3">
            <w:r w:rsidRPr="00DE07CD">
              <w:t>-8</w:t>
            </w:r>
          </w:p>
        </w:tc>
        <w:tc>
          <w:tcPr>
            <w:tcW w:w="1530" w:type="dxa"/>
          </w:tcPr>
          <w:p w14:paraId="065A4694" w14:textId="77777777" w:rsidR="00FD7FE3" w:rsidRPr="00DE07CD" w:rsidRDefault="00FD7FE3">
            <w:r w:rsidRPr="00DE07CD">
              <w:t>+7</w:t>
            </w:r>
          </w:p>
        </w:tc>
      </w:tr>
      <w:tr w:rsidR="00FD7FE3" w:rsidRPr="00DE07CD" w14:paraId="40463ED7" w14:textId="77777777" w:rsidTr="00F0495D">
        <w:tc>
          <w:tcPr>
            <w:tcW w:w="534" w:type="dxa"/>
            <w:vMerge/>
          </w:tcPr>
          <w:p w14:paraId="7DEB0F65" w14:textId="77777777" w:rsidR="00FD7FE3" w:rsidRPr="00DE07CD" w:rsidRDefault="00FD7FE3"/>
        </w:tc>
        <w:tc>
          <w:tcPr>
            <w:tcW w:w="1734" w:type="dxa"/>
            <w:gridSpan w:val="2"/>
          </w:tcPr>
          <w:p w14:paraId="3DBA8BC7" w14:textId="77777777" w:rsidR="00FD7FE3" w:rsidRPr="00DE07CD" w:rsidRDefault="00FD7FE3">
            <w:r w:rsidRPr="00DE07CD">
              <w:t>offset binary</w:t>
            </w:r>
          </w:p>
        </w:tc>
        <w:tc>
          <w:tcPr>
            <w:tcW w:w="3403" w:type="dxa"/>
          </w:tcPr>
          <w:p w14:paraId="38913553" w14:textId="77777777" w:rsidR="00FD7FE3" w:rsidRPr="00DE07CD" w:rsidRDefault="00FD7FE3">
            <w:r w:rsidRPr="00DE07CD">
              <w:t>{-8, …, 0…, +7}</w:t>
            </w:r>
          </w:p>
        </w:tc>
        <w:tc>
          <w:tcPr>
            <w:tcW w:w="917" w:type="dxa"/>
          </w:tcPr>
          <w:p w14:paraId="35B77770" w14:textId="77777777" w:rsidR="00FD7FE3" w:rsidRPr="00DE07CD" w:rsidRDefault="00FD7FE3">
            <w:r w:rsidRPr="00DE07CD">
              <w:t>-8</w:t>
            </w:r>
          </w:p>
        </w:tc>
        <w:tc>
          <w:tcPr>
            <w:tcW w:w="1530" w:type="dxa"/>
          </w:tcPr>
          <w:p w14:paraId="5A6DC5B3" w14:textId="77777777" w:rsidR="00FD7FE3" w:rsidRPr="00DE07CD" w:rsidRDefault="00FD7FE3">
            <w:r w:rsidRPr="00DE07CD">
              <w:t>+7</w:t>
            </w:r>
          </w:p>
        </w:tc>
      </w:tr>
      <w:tr w:rsidR="00FD7FE3" w:rsidRPr="00DE07CD" w14:paraId="515734EF" w14:textId="77777777" w:rsidTr="00F0495D">
        <w:tc>
          <w:tcPr>
            <w:tcW w:w="534" w:type="dxa"/>
            <w:vMerge w:val="restart"/>
            <w:shd w:val="clear" w:color="auto" w:fill="DBE5F1" w:themeFill="accent1" w:themeFillTint="33"/>
          </w:tcPr>
          <w:p w14:paraId="61E59DA3" w14:textId="77777777" w:rsidR="00FD7FE3" w:rsidRPr="00DE07CD" w:rsidRDefault="00FD7FE3" w:rsidP="00A503DE">
            <w:r w:rsidRPr="00DE07CD">
              <w:t>8</w:t>
            </w:r>
          </w:p>
        </w:tc>
        <w:tc>
          <w:tcPr>
            <w:tcW w:w="1734" w:type="dxa"/>
            <w:gridSpan w:val="2"/>
            <w:shd w:val="clear" w:color="auto" w:fill="DBE5F1" w:themeFill="accent1" w:themeFillTint="33"/>
          </w:tcPr>
          <w:p w14:paraId="40DD66C2" w14:textId="77777777" w:rsidR="00FD7FE3" w:rsidRPr="00DE07CD" w:rsidRDefault="00FD7FE3" w:rsidP="00DB344F">
            <w:r w:rsidRPr="00DE07CD">
              <w:t>sign-magnitude</w:t>
            </w:r>
          </w:p>
        </w:tc>
        <w:tc>
          <w:tcPr>
            <w:tcW w:w="3403" w:type="dxa"/>
            <w:shd w:val="clear" w:color="auto" w:fill="DBE5F1" w:themeFill="accent1" w:themeFillTint="33"/>
          </w:tcPr>
          <w:p w14:paraId="08BBF393" w14:textId="77777777" w:rsidR="00FD7FE3" w:rsidRPr="00DE07CD" w:rsidRDefault="00FD7FE3" w:rsidP="00545F9E">
            <w:r w:rsidRPr="00DE07CD">
              <w:t>{-1</w:t>
            </w:r>
            <w:r w:rsidRPr="001A5C25">
              <w:t>28</w:t>
            </w:r>
            <w:r w:rsidRPr="00DE07CD">
              <w:t>, -127,…, +127, +128}</w:t>
            </w:r>
          </w:p>
        </w:tc>
        <w:tc>
          <w:tcPr>
            <w:tcW w:w="917" w:type="dxa"/>
            <w:shd w:val="clear" w:color="auto" w:fill="DBE5F1" w:themeFill="accent1" w:themeFillTint="33"/>
          </w:tcPr>
          <w:p w14:paraId="2D7C12BD" w14:textId="77777777" w:rsidR="00FD7FE3" w:rsidRPr="00DE07CD" w:rsidRDefault="00FD7FE3" w:rsidP="00545F9E">
            <w:r w:rsidRPr="00DE07CD">
              <w:t>-127</w:t>
            </w:r>
          </w:p>
        </w:tc>
        <w:tc>
          <w:tcPr>
            <w:tcW w:w="1530" w:type="dxa"/>
            <w:shd w:val="clear" w:color="auto" w:fill="DBE5F1" w:themeFill="accent1" w:themeFillTint="33"/>
          </w:tcPr>
          <w:p w14:paraId="0BE7A951" w14:textId="77777777" w:rsidR="00FD7FE3" w:rsidRPr="00DE07CD" w:rsidRDefault="00FD7FE3" w:rsidP="001C1B6B">
            <w:r w:rsidRPr="00DE07CD">
              <w:t>+128</w:t>
            </w:r>
          </w:p>
        </w:tc>
      </w:tr>
      <w:tr w:rsidR="00FD7FE3" w:rsidRPr="00DE07CD" w14:paraId="7A7CC370" w14:textId="77777777" w:rsidTr="00F0495D">
        <w:tc>
          <w:tcPr>
            <w:tcW w:w="534" w:type="dxa"/>
            <w:vMerge/>
            <w:shd w:val="clear" w:color="auto" w:fill="DBE5F1" w:themeFill="accent1" w:themeFillTint="33"/>
          </w:tcPr>
          <w:p w14:paraId="19968A9F" w14:textId="77777777" w:rsidR="00FD7FE3" w:rsidRPr="00DE07CD" w:rsidRDefault="00FD7FE3"/>
        </w:tc>
        <w:tc>
          <w:tcPr>
            <w:tcW w:w="1734" w:type="dxa"/>
            <w:gridSpan w:val="2"/>
            <w:shd w:val="clear" w:color="auto" w:fill="DBE5F1" w:themeFill="accent1" w:themeFillTint="33"/>
          </w:tcPr>
          <w:p w14:paraId="3F50A86A" w14:textId="77777777" w:rsidR="00FD7FE3" w:rsidRPr="00DE07CD" w:rsidRDefault="00FD7FE3">
            <w:r w:rsidRPr="00DE07CD">
              <w:t>signed integer</w:t>
            </w:r>
          </w:p>
        </w:tc>
        <w:tc>
          <w:tcPr>
            <w:tcW w:w="3403" w:type="dxa"/>
            <w:shd w:val="clear" w:color="auto" w:fill="DBE5F1" w:themeFill="accent1" w:themeFillTint="33"/>
          </w:tcPr>
          <w:p w14:paraId="1459BC42" w14:textId="77777777" w:rsidR="00FD7FE3" w:rsidRPr="00DE07CD" w:rsidRDefault="00FD7FE3">
            <w:r w:rsidRPr="00DE07CD">
              <w:t>{-128, …, 0…, 127}</w:t>
            </w:r>
          </w:p>
        </w:tc>
        <w:tc>
          <w:tcPr>
            <w:tcW w:w="917" w:type="dxa"/>
            <w:shd w:val="clear" w:color="auto" w:fill="DBE5F1" w:themeFill="accent1" w:themeFillTint="33"/>
          </w:tcPr>
          <w:p w14:paraId="5197E9F8" w14:textId="77777777" w:rsidR="00FD7FE3" w:rsidRPr="00DE07CD" w:rsidRDefault="00FD7FE3">
            <w:r w:rsidRPr="00DE07CD">
              <w:t>-128</w:t>
            </w:r>
          </w:p>
        </w:tc>
        <w:tc>
          <w:tcPr>
            <w:tcW w:w="1530" w:type="dxa"/>
            <w:shd w:val="clear" w:color="auto" w:fill="DBE5F1" w:themeFill="accent1" w:themeFillTint="33"/>
          </w:tcPr>
          <w:p w14:paraId="4BF7BF90" w14:textId="77777777" w:rsidR="00FD7FE3" w:rsidRPr="00DE07CD" w:rsidRDefault="00FD7FE3">
            <w:r w:rsidRPr="00DE07CD">
              <w:t>+127</w:t>
            </w:r>
          </w:p>
        </w:tc>
      </w:tr>
      <w:tr w:rsidR="00FD7FE3" w:rsidRPr="00DE07CD" w14:paraId="5401A028" w14:textId="77777777" w:rsidTr="00F0495D">
        <w:tc>
          <w:tcPr>
            <w:tcW w:w="534" w:type="dxa"/>
            <w:vMerge/>
            <w:shd w:val="clear" w:color="auto" w:fill="DBE5F1" w:themeFill="accent1" w:themeFillTint="33"/>
          </w:tcPr>
          <w:p w14:paraId="1F628E82" w14:textId="77777777" w:rsidR="00FD7FE3" w:rsidRPr="00DE07CD" w:rsidRDefault="00FD7FE3"/>
        </w:tc>
        <w:tc>
          <w:tcPr>
            <w:tcW w:w="1734" w:type="dxa"/>
            <w:gridSpan w:val="2"/>
            <w:shd w:val="clear" w:color="auto" w:fill="DBE5F1" w:themeFill="accent1" w:themeFillTint="33"/>
          </w:tcPr>
          <w:p w14:paraId="2301DD95" w14:textId="77777777" w:rsidR="00FD7FE3" w:rsidRPr="00DE07CD" w:rsidRDefault="00FD7FE3">
            <w:r w:rsidRPr="00DE07CD">
              <w:t>offset binary</w:t>
            </w:r>
          </w:p>
        </w:tc>
        <w:tc>
          <w:tcPr>
            <w:tcW w:w="3403" w:type="dxa"/>
            <w:shd w:val="clear" w:color="auto" w:fill="DBE5F1" w:themeFill="accent1" w:themeFillTint="33"/>
          </w:tcPr>
          <w:p w14:paraId="199E5421" w14:textId="77777777" w:rsidR="00FD7FE3" w:rsidRPr="00DE07CD" w:rsidRDefault="00FD7FE3">
            <w:r w:rsidRPr="00DE07CD">
              <w:t>{-128, …, 0…, 127}</w:t>
            </w:r>
          </w:p>
        </w:tc>
        <w:tc>
          <w:tcPr>
            <w:tcW w:w="917" w:type="dxa"/>
            <w:shd w:val="clear" w:color="auto" w:fill="DBE5F1" w:themeFill="accent1" w:themeFillTint="33"/>
          </w:tcPr>
          <w:p w14:paraId="6A0E35E6" w14:textId="77777777" w:rsidR="00FD7FE3" w:rsidRPr="00DE07CD" w:rsidRDefault="00FD7FE3">
            <w:r w:rsidRPr="00DE07CD">
              <w:t>-128</w:t>
            </w:r>
          </w:p>
        </w:tc>
        <w:tc>
          <w:tcPr>
            <w:tcW w:w="1530" w:type="dxa"/>
            <w:shd w:val="clear" w:color="auto" w:fill="DBE5F1" w:themeFill="accent1" w:themeFillTint="33"/>
          </w:tcPr>
          <w:p w14:paraId="3E36B66F" w14:textId="77777777" w:rsidR="00FD7FE3" w:rsidRPr="00DE07CD" w:rsidRDefault="00FD7FE3">
            <w:r w:rsidRPr="00DE07CD">
              <w:t>+127</w:t>
            </w:r>
          </w:p>
        </w:tc>
      </w:tr>
      <w:tr w:rsidR="00FD7FE3" w:rsidRPr="00DE07CD" w14:paraId="338B42B4" w14:textId="77777777" w:rsidTr="00F0495D">
        <w:tc>
          <w:tcPr>
            <w:tcW w:w="534" w:type="dxa"/>
            <w:vMerge w:val="restart"/>
          </w:tcPr>
          <w:p w14:paraId="5D6A0495" w14:textId="77777777" w:rsidR="00FD7FE3" w:rsidRPr="00DE07CD" w:rsidRDefault="00FD7FE3" w:rsidP="00A503DE">
            <w:r w:rsidRPr="00DE07CD">
              <w:t>16</w:t>
            </w:r>
          </w:p>
        </w:tc>
        <w:tc>
          <w:tcPr>
            <w:tcW w:w="1734" w:type="dxa"/>
            <w:gridSpan w:val="2"/>
          </w:tcPr>
          <w:p w14:paraId="473EB11A" w14:textId="77777777" w:rsidR="00FD7FE3" w:rsidRPr="00DE07CD" w:rsidRDefault="00FD7FE3" w:rsidP="00DB344F">
            <w:r w:rsidRPr="00DE07CD">
              <w:t>sign-magnitude</w:t>
            </w:r>
          </w:p>
        </w:tc>
        <w:tc>
          <w:tcPr>
            <w:tcW w:w="3403" w:type="dxa"/>
          </w:tcPr>
          <w:p w14:paraId="4B1D1EA4" w14:textId="77777777" w:rsidR="00FD7FE3" w:rsidRPr="00DE07CD" w:rsidRDefault="00FD7FE3" w:rsidP="00545F9E">
            <w:r w:rsidRPr="00DE07CD">
              <w:t>{-2</w:t>
            </w:r>
            <w:r w:rsidRPr="001A5C25">
              <w:rPr>
                <w:vertAlign w:val="superscript"/>
                <w:rPrChange w:id="32" w:author="james" w:date="2015-11-27T10:59:00Z">
                  <w:rPr/>
                </w:rPrChange>
              </w:rPr>
              <w:t>15</w:t>
            </w:r>
            <w:r w:rsidRPr="00DE07CD">
              <w:t>,… ,-1,+1,…, +2</w:t>
            </w:r>
            <w:r w:rsidRPr="00EC0415">
              <w:rPr>
                <w:vertAlign w:val="superscript"/>
                <w:rPrChange w:id="33" w:author="james" w:date="2015-11-27T11:01:00Z">
                  <w:rPr/>
                </w:rPrChange>
              </w:rPr>
              <w:t>15</w:t>
            </w:r>
            <w:r w:rsidRPr="00DE07CD">
              <w:t>}</w:t>
            </w:r>
          </w:p>
        </w:tc>
        <w:tc>
          <w:tcPr>
            <w:tcW w:w="917" w:type="dxa"/>
          </w:tcPr>
          <w:p w14:paraId="372D5E82" w14:textId="77777777" w:rsidR="00FD7FE3" w:rsidRPr="00DE07CD" w:rsidRDefault="00FD7FE3" w:rsidP="00545F9E">
            <w:r w:rsidRPr="00DE07CD">
              <w:t>-2</w:t>
            </w:r>
            <w:r w:rsidRPr="00AE4ABA">
              <w:rPr>
                <w:vertAlign w:val="superscript"/>
                <w:rPrChange w:id="34" w:author="james" w:date="2015-11-27T11:01:00Z">
                  <w:rPr/>
                </w:rPrChange>
              </w:rPr>
              <w:t>15</w:t>
            </w:r>
          </w:p>
        </w:tc>
        <w:tc>
          <w:tcPr>
            <w:tcW w:w="1530" w:type="dxa"/>
          </w:tcPr>
          <w:p w14:paraId="628F6E67" w14:textId="77777777" w:rsidR="00FD7FE3" w:rsidRPr="00DE07CD" w:rsidRDefault="00FD7FE3" w:rsidP="001C1B6B">
            <w:r w:rsidRPr="00DE07CD">
              <w:t>+2</w:t>
            </w:r>
            <w:r w:rsidRPr="00EC0415">
              <w:rPr>
                <w:vertAlign w:val="superscript"/>
                <w:rPrChange w:id="35" w:author="james" w:date="2015-11-27T11:02:00Z">
                  <w:rPr/>
                </w:rPrChange>
              </w:rPr>
              <w:t>15</w:t>
            </w:r>
          </w:p>
        </w:tc>
      </w:tr>
      <w:tr w:rsidR="00FD7FE3" w:rsidRPr="00DE07CD" w14:paraId="52F165CF" w14:textId="77777777" w:rsidTr="00F0495D">
        <w:tc>
          <w:tcPr>
            <w:tcW w:w="534" w:type="dxa"/>
            <w:vMerge/>
          </w:tcPr>
          <w:p w14:paraId="008AD2B4" w14:textId="77777777" w:rsidR="00FD7FE3" w:rsidRPr="00DE07CD" w:rsidRDefault="00FD7FE3"/>
        </w:tc>
        <w:tc>
          <w:tcPr>
            <w:tcW w:w="1734" w:type="dxa"/>
            <w:gridSpan w:val="2"/>
          </w:tcPr>
          <w:p w14:paraId="68C1F8AA" w14:textId="77777777" w:rsidR="00FD7FE3" w:rsidRPr="00DE07CD" w:rsidRDefault="00FD7FE3">
            <w:r w:rsidRPr="00DE07CD">
              <w:t>signed integer</w:t>
            </w:r>
          </w:p>
        </w:tc>
        <w:tc>
          <w:tcPr>
            <w:tcW w:w="3403" w:type="dxa"/>
          </w:tcPr>
          <w:p w14:paraId="746D7137" w14:textId="77777777" w:rsidR="00FD7FE3" w:rsidRPr="00DE07CD" w:rsidRDefault="00FD7FE3">
            <w:r w:rsidRPr="00DE07CD">
              <w:t>{-2</w:t>
            </w:r>
            <w:r w:rsidRPr="001A5C25">
              <w:rPr>
                <w:vertAlign w:val="superscript"/>
                <w:rPrChange w:id="36" w:author="james" w:date="2015-11-27T10:59:00Z">
                  <w:rPr/>
                </w:rPrChange>
              </w:rPr>
              <w:t>15</w:t>
            </w:r>
            <w:r w:rsidRPr="00DE07CD">
              <w:t>, …, 0…, 2</w:t>
            </w:r>
            <w:r w:rsidRPr="00EC0415">
              <w:rPr>
                <w:vertAlign w:val="superscript"/>
                <w:rPrChange w:id="37" w:author="james" w:date="2015-11-27T11:01:00Z">
                  <w:rPr/>
                </w:rPrChange>
              </w:rPr>
              <w:t>15</w:t>
            </w:r>
            <w:r w:rsidRPr="00DE07CD">
              <w:t>-1}</w:t>
            </w:r>
          </w:p>
        </w:tc>
        <w:tc>
          <w:tcPr>
            <w:tcW w:w="917" w:type="dxa"/>
          </w:tcPr>
          <w:p w14:paraId="259D4005" w14:textId="77777777" w:rsidR="00FD7FE3" w:rsidRPr="00DE07CD" w:rsidRDefault="00FD7FE3">
            <w:r w:rsidRPr="00DE07CD">
              <w:t>-2</w:t>
            </w:r>
            <w:r w:rsidRPr="00AE4ABA">
              <w:rPr>
                <w:vertAlign w:val="superscript"/>
                <w:rPrChange w:id="38" w:author="james" w:date="2015-11-27T11:01:00Z">
                  <w:rPr/>
                </w:rPrChange>
              </w:rPr>
              <w:t>15</w:t>
            </w:r>
          </w:p>
        </w:tc>
        <w:tc>
          <w:tcPr>
            <w:tcW w:w="1530" w:type="dxa"/>
          </w:tcPr>
          <w:p w14:paraId="1CADCF2B" w14:textId="77777777" w:rsidR="00FD7FE3" w:rsidRPr="00DE07CD" w:rsidRDefault="00FD7FE3">
            <w:r w:rsidRPr="00DE07CD">
              <w:t>+2</w:t>
            </w:r>
            <w:r w:rsidRPr="00EC0415">
              <w:rPr>
                <w:vertAlign w:val="superscript"/>
                <w:rPrChange w:id="39" w:author="james" w:date="2015-11-27T11:02:00Z">
                  <w:rPr/>
                </w:rPrChange>
              </w:rPr>
              <w:t>15</w:t>
            </w:r>
            <w:r w:rsidRPr="00DE07CD">
              <w:t>-1</w:t>
            </w:r>
          </w:p>
        </w:tc>
      </w:tr>
      <w:tr w:rsidR="00FD7FE3" w:rsidRPr="00DE07CD" w14:paraId="09CB4EF5" w14:textId="77777777" w:rsidTr="00F0495D">
        <w:tc>
          <w:tcPr>
            <w:tcW w:w="534" w:type="dxa"/>
            <w:vMerge/>
          </w:tcPr>
          <w:p w14:paraId="11DB9117" w14:textId="77777777" w:rsidR="00FD7FE3" w:rsidRPr="00DE07CD" w:rsidRDefault="00FD7FE3"/>
        </w:tc>
        <w:tc>
          <w:tcPr>
            <w:tcW w:w="1734" w:type="dxa"/>
            <w:gridSpan w:val="2"/>
          </w:tcPr>
          <w:p w14:paraId="2F59DF7F" w14:textId="77777777" w:rsidR="00FD7FE3" w:rsidRPr="00DE07CD" w:rsidRDefault="00FD7FE3">
            <w:r w:rsidRPr="00DE07CD">
              <w:t>offset binary</w:t>
            </w:r>
          </w:p>
        </w:tc>
        <w:tc>
          <w:tcPr>
            <w:tcW w:w="3403" w:type="dxa"/>
          </w:tcPr>
          <w:p w14:paraId="25DFD132" w14:textId="77777777" w:rsidR="00FD7FE3" w:rsidRPr="00DE07CD" w:rsidRDefault="00FD7FE3">
            <w:r w:rsidRPr="00DE07CD">
              <w:t>{-2</w:t>
            </w:r>
            <w:r w:rsidRPr="001A5C25">
              <w:rPr>
                <w:vertAlign w:val="superscript"/>
                <w:rPrChange w:id="40" w:author="james" w:date="2015-11-27T10:59:00Z">
                  <w:rPr/>
                </w:rPrChange>
              </w:rPr>
              <w:t>15</w:t>
            </w:r>
            <w:r w:rsidRPr="00DE07CD">
              <w:t>, …, 0…, 2</w:t>
            </w:r>
            <w:r w:rsidRPr="00EC0415">
              <w:rPr>
                <w:vertAlign w:val="superscript"/>
                <w:rPrChange w:id="41" w:author="james" w:date="2015-11-27T11:01:00Z">
                  <w:rPr/>
                </w:rPrChange>
              </w:rPr>
              <w:t>15</w:t>
            </w:r>
            <w:r w:rsidRPr="00DE07CD">
              <w:t>-1}</w:t>
            </w:r>
          </w:p>
        </w:tc>
        <w:tc>
          <w:tcPr>
            <w:tcW w:w="917" w:type="dxa"/>
          </w:tcPr>
          <w:p w14:paraId="16693EA3" w14:textId="77777777" w:rsidR="00FD7FE3" w:rsidRPr="00DE07CD" w:rsidRDefault="00FD7FE3">
            <w:r w:rsidRPr="00DE07CD">
              <w:t>-2</w:t>
            </w:r>
            <w:r w:rsidRPr="00AE4ABA">
              <w:rPr>
                <w:vertAlign w:val="superscript"/>
                <w:rPrChange w:id="42" w:author="james" w:date="2015-11-27T11:01:00Z">
                  <w:rPr/>
                </w:rPrChange>
              </w:rPr>
              <w:t>15</w:t>
            </w:r>
          </w:p>
        </w:tc>
        <w:tc>
          <w:tcPr>
            <w:tcW w:w="1530" w:type="dxa"/>
          </w:tcPr>
          <w:p w14:paraId="5E94B407" w14:textId="77777777" w:rsidR="00FD7FE3" w:rsidRPr="00DE07CD" w:rsidRDefault="00FD7FE3">
            <w:r w:rsidRPr="00DE07CD">
              <w:t>+2</w:t>
            </w:r>
            <w:r w:rsidRPr="00EC0415">
              <w:rPr>
                <w:vertAlign w:val="superscript"/>
                <w:rPrChange w:id="43" w:author="james" w:date="2015-11-27T11:02:00Z">
                  <w:rPr/>
                </w:rPrChange>
              </w:rPr>
              <w:t>15</w:t>
            </w:r>
            <w:r w:rsidRPr="00DE07CD">
              <w:t>-1</w:t>
            </w:r>
          </w:p>
        </w:tc>
      </w:tr>
      <w:tr w:rsidR="00FD7FE3" w:rsidRPr="00DE07CD" w14:paraId="2BCCC837" w14:textId="77777777" w:rsidTr="00F0495D">
        <w:tc>
          <w:tcPr>
            <w:tcW w:w="534" w:type="dxa"/>
            <w:vMerge/>
          </w:tcPr>
          <w:p w14:paraId="57A0BB62" w14:textId="77777777" w:rsidR="00FD7FE3" w:rsidRPr="00DE07CD" w:rsidRDefault="00FD7FE3"/>
        </w:tc>
        <w:tc>
          <w:tcPr>
            <w:tcW w:w="1734" w:type="dxa"/>
            <w:gridSpan w:val="2"/>
          </w:tcPr>
          <w:p w14:paraId="4C418926" w14:textId="77777777" w:rsidR="00FD7FE3" w:rsidRPr="00DE07CD" w:rsidRDefault="00FD7FE3">
            <w:r w:rsidRPr="00DE07CD">
              <w:t>floating point</w:t>
            </w:r>
          </w:p>
        </w:tc>
        <w:tc>
          <w:tcPr>
            <w:tcW w:w="5850" w:type="dxa"/>
            <w:gridSpan w:val="3"/>
          </w:tcPr>
          <w:p w14:paraId="09375BE3" w14:textId="77777777" w:rsidR="00FD7FE3" w:rsidRPr="00DE07CD" w:rsidRDefault="00FD7FE3">
            <w:pPr>
              <w:jc w:val="center"/>
            </w:pPr>
            <w:r w:rsidRPr="00DE07CD">
              <w:t>IEEE 754-2008, FP16</w:t>
            </w:r>
          </w:p>
        </w:tc>
      </w:tr>
      <w:tr w:rsidR="00FD7FE3" w:rsidRPr="00DE07CD" w14:paraId="680C0868" w14:textId="77777777" w:rsidTr="00F0495D">
        <w:tc>
          <w:tcPr>
            <w:tcW w:w="534" w:type="dxa"/>
            <w:vMerge w:val="restart"/>
            <w:shd w:val="clear" w:color="auto" w:fill="DBE5F1" w:themeFill="accent1" w:themeFillTint="33"/>
          </w:tcPr>
          <w:p w14:paraId="6A29BB06" w14:textId="77777777" w:rsidR="00FD7FE3" w:rsidRPr="00DE07CD" w:rsidRDefault="00FD7FE3" w:rsidP="00A503DE">
            <w:r w:rsidRPr="00DE07CD">
              <w:t>32</w:t>
            </w:r>
          </w:p>
        </w:tc>
        <w:tc>
          <w:tcPr>
            <w:tcW w:w="1734" w:type="dxa"/>
            <w:gridSpan w:val="2"/>
            <w:shd w:val="clear" w:color="auto" w:fill="DBE5F1" w:themeFill="accent1" w:themeFillTint="33"/>
          </w:tcPr>
          <w:p w14:paraId="5DF8B53C" w14:textId="77777777" w:rsidR="00FD7FE3" w:rsidRPr="00DE07CD" w:rsidRDefault="00FD7FE3" w:rsidP="00DB344F">
            <w:r w:rsidRPr="00DE07CD">
              <w:t>sign-magnitude</w:t>
            </w:r>
          </w:p>
        </w:tc>
        <w:tc>
          <w:tcPr>
            <w:tcW w:w="3403" w:type="dxa"/>
            <w:shd w:val="clear" w:color="auto" w:fill="DBE5F1" w:themeFill="accent1" w:themeFillTint="33"/>
          </w:tcPr>
          <w:p w14:paraId="294DB9C2" w14:textId="77777777" w:rsidR="00FD7FE3" w:rsidRPr="00DE07CD" w:rsidRDefault="00FD7FE3" w:rsidP="00545F9E">
            <w:r w:rsidRPr="00DE07CD">
              <w:t>{-2</w:t>
            </w:r>
            <w:r w:rsidRPr="001A5C25">
              <w:rPr>
                <w:vertAlign w:val="superscript"/>
                <w:rPrChange w:id="44" w:author="james" w:date="2015-11-27T10:59:00Z">
                  <w:rPr/>
                </w:rPrChange>
              </w:rPr>
              <w:t>31</w:t>
            </w:r>
            <w:r w:rsidRPr="00DE07CD">
              <w:t>,… ,-1,+1,…, +2</w:t>
            </w:r>
            <w:r w:rsidRPr="001A5C25">
              <w:rPr>
                <w:vertAlign w:val="superscript"/>
                <w:rPrChange w:id="45" w:author="james" w:date="2015-11-27T11:00:00Z">
                  <w:rPr/>
                </w:rPrChange>
              </w:rPr>
              <w:t>31</w:t>
            </w:r>
            <w:r w:rsidRPr="00DE07CD">
              <w:t>}</w:t>
            </w:r>
          </w:p>
        </w:tc>
        <w:tc>
          <w:tcPr>
            <w:tcW w:w="917" w:type="dxa"/>
            <w:shd w:val="clear" w:color="auto" w:fill="DBE5F1" w:themeFill="accent1" w:themeFillTint="33"/>
          </w:tcPr>
          <w:p w14:paraId="25DBFDBA" w14:textId="77777777" w:rsidR="00FD7FE3" w:rsidRPr="00DE07CD" w:rsidRDefault="00FD7FE3" w:rsidP="00545F9E">
            <w:r w:rsidRPr="00DE07CD">
              <w:t>-2</w:t>
            </w:r>
            <w:r w:rsidRPr="00503905">
              <w:rPr>
                <w:vertAlign w:val="superscript"/>
                <w:rPrChange w:id="46" w:author="james" w:date="2015-11-27T11:00:00Z">
                  <w:rPr/>
                </w:rPrChange>
              </w:rPr>
              <w:t>31</w:t>
            </w:r>
          </w:p>
        </w:tc>
        <w:tc>
          <w:tcPr>
            <w:tcW w:w="1530" w:type="dxa"/>
            <w:shd w:val="clear" w:color="auto" w:fill="DBE5F1" w:themeFill="accent1" w:themeFillTint="33"/>
          </w:tcPr>
          <w:p w14:paraId="03A18F88" w14:textId="77777777" w:rsidR="00FD7FE3" w:rsidRPr="00DE07CD" w:rsidRDefault="00FD7FE3" w:rsidP="001C1B6B">
            <w:r w:rsidRPr="00DE07CD">
              <w:t>+2</w:t>
            </w:r>
            <w:r w:rsidRPr="00503905">
              <w:rPr>
                <w:vertAlign w:val="superscript"/>
                <w:rPrChange w:id="47" w:author="james" w:date="2015-11-27T11:01:00Z">
                  <w:rPr/>
                </w:rPrChange>
              </w:rPr>
              <w:t>31</w:t>
            </w:r>
          </w:p>
        </w:tc>
      </w:tr>
      <w:tr w:rsidR="00FD7FE3" w:rsidRPr="00DE07CD" w14:paraId="29686E24" w14:textId="77777777" w:rsidTr="00F0495D">
        <w:tc>
          <w:tcPr>
            <w:tcW w:w="534" w:type="dxa"/>
            <w:vMerge/>
            <w:shd w:val="clear" w:color="auto" w:fill="DBE5F1" w:themeFill="accent1" w:themeFillTint="33"/>
          </w:tcPr>
          <w:p w14:paraId="30AB59DF" w14:textId="77777777" w:rsidR="00FD7FE3" w:rsidRPr="00DE07CD" w:rsidRDefault="00FD7FE3"/>
        </w:tc>
        <w:tc>
          <w:tcPr>
            <w:tcW w:w="1734" w:type="dxa"/>
            <w:gridSpan w:val="2"/>
            <w:shd w:val="clear" w:color="auto" w:fill="DBE5F1" w:themeFill="accent1" w:themeFillTint="33"/>
          </w:tcPr>
          <w:p w14:paraId="38A37C8E" w14:textId="77777777" w:rsidR="00FD7FE3" w:rsidRPr="00DE07CD" w:rsidRDefault="00FD7FE3">
            <w:r w:rsidRPr="00DE07CD">
              <w:t>signed integer</w:t>
            </w:r>
          </w:p>
        </w:tc>
        <w:tc>
          <w:tcPr>
            <w:tcW w:w="3403" w:type="dxa"/>
            <w:shd w:val="clear" w:color="auto" w:fill="DBE5F1" w:themeFill="accent1" w:themeFillTint="33"/>
          </w:tcPr>
          <w:p w14:paraId="72EE246E" w14:textId="77777777" w:rsidR="00FD7FE3" w:rsidRPr="00DE07CD" w:rsidRDefault="00FD7FE3">
            <w:r w:rsidRPr="00DE07CD">
              <w:t>{-2</w:t>
            </w:r>
            <w:r w:rsidRPr="001A5C25">
              <w:rPr>
                <w:vertAlign w:val="superscript"/>
                <w:rPrChange w:id="48" w:author="james" w:date="2015-11-27T11:00:00Z">
                  <w:rPr/>
                </w:rPrChange>
              </w:rPr>
              <w:t>31</w:t>
            </w:r>
            <w:r w:rsidRPr="00DE07CD">
              <w:t>, …, 0…, 2</w:t>
            </w:r>
            <w:r w:rsidRPr="001A5C25">
              <w:rPr>
                <w:vertAlign w:val="superscript"/>
                <w:rPrChange w:id="49" w:author="james" w:date="2015-11-27T11:00:00Z">
                  <w:rPr/>
                </w:rPrChange>
              </w:rPr>
              <w:t>31</w:t>
            </w:r>
            <w:r w:rsidRPr="00DE07CD">
              <w:t>-1}</w:t>
            </w:r>
          </w:p>
        </w:tc>
        <w:tc>
          <w:tcPr>
            <w:tcW w:w="917" w:type="dxa"/>
            <w:shd w:val="clear" w:color="auto" w:fill="DBE5F1" w:themeFill="accent1" w:themeFillTint="33"/>
          </w:tcPr>
          <w:p w14:paraId="34F88FCA" w14:textId="77777777" w:rsidR="00FD7FE3" w:rsidRPr="00DE07CD" w:rsidRDefault="00FD7FE3">
            <w:r w:rsidRPr="00DE07CD">
              <w:t>-2</w:t>
            </w:r>
            <w:r w:rsidRPr="00503905">
              <w:rPr>
                <w:vertAlign w:val="superscript"/>
                <w:rPrChange w:id="50" w:author="james" w:date="2015-11-27T11:00:00Z">
                  <w:rPr/>
                </w:rPrChange>
              </w:rPr>
              <w:t>31</w:t>
            </w:r>
          </w:p>
        </w:tc>
        <w:tc>
          <w:tcPr>
            <w:tcW w:w="1530" w:type="dxa"/>
            <w:shd w:val="clear" w:color="auto" w:fill="DBE5F1" w:themeFill="accent1" w:themeFillTint="33"/>
          </w:tcPr>
          <w:p w14:paraId="3EB10DBA" w14:textId="77777777" w:rsidR="00FD7FE3" w:rsidRPr="00DE07CD" w:rsidRDefault="00FD7FE3">
            <w:r w:rsidRPr="00DE07CD">
              <w:t>+2</w:t>
            </w:r>
            <w:r w:rsidRPr="00503905">
              <w:rPr>
                <w:vertAlign w:val="superscript"/>
                <w:rPrChange w:id="51" w:author="james" w:date="2015-11-27T11:01:00Z">
                  <w:rPr/>
                </w:rPrChange>
              </w:rPr>
              <w:t>31</w:t>
            </w:r>
            <w:r w:rsidRPr="00DE07CD">
              <w:t>-1</w:t>
            </w:r>
          </w:p>
        </w:tc>
      </w:tr>
      <w:tr w:rsidR="00FD7FE3" w:rsidRPr="00DE07CD" w14:paraId="48E9BBB2" w14:textId="77777777" w:rsidTr="00F0495D">
        <w:tc>
          <w:tcPr>
            <w:tcW w:w="534" w:type="dxa"/>
            <w:vMerge/>
            <w:shd w:val="clear" w:color="auto" w:fill="DBE5F1" w:themeFill="accent1" w:themeFillTint="33"/>
          </w:tcPr>
          <w:p w14:paraId="26561F31" w14:textId="77777777" w:rsidR="00FD7FE3" w:rsidRPr="00DE07CD" w:rsidRDefault="00FD7FE3"/>
        </w:tc>
        <w:tc>
          <w:tcPr>
            <w:tcW w:w="1734" w:type="dxa"/>
            <w:gridSpan w:val="2"/>
            <w:shd w:val="clear" w:color="auto" w:fill="DBE5F1" w:themeFill="accent1" w:themeFillTint="33"/>
          </w:tcPr>
          <w:p w14:paraId="50F7528C" w14:textId="77777777" w:rsidR="00FD7FE3" w:rsidRPr="00DE07CD" w:rsidRDefault="00FD7FE3">
            <w:r w:rsidRPr="00DE07CD">
              <w:t>offset binary</w:t>
            </w:r>
          </w:p>
        </w:tc>
        <w:tc>
          <w:tcPr>
            <w:tcW w:w="3403" w:type="dxa"/>
            <w:shd w:val="clear" w:color="auto" w:fill="DBE5F1" w:themeFill="accent1" w:themeFillTint="33"/>
          </w:tcPr>
          <w:p w14:paraId="3B26A418" w14:textId="77777777" w:rsidR="00FD7FE3" w:rsidRPr="00DE07CD" w:rsidRDefault="00FD7FE3">
            <w:r w:rsidRPr="00DE07CD">
              <w:t>{-2</w:t>
            </w:r>
            <w:r w:rsidRPr="001A5C25">
              <w:rPr>
                <w:vertAlign w:val="superscript"/>
                <w:rPrChange w:id="52" w:author="james" w:date="2015-11-27T11:00:00Z">
                  <w:rPr/>
                </w:rPrChange>
              </w:rPr>
              <w:t>31</w:t>
            </w:r>
            <w:r w:rsidRPr="00DE07CD">
              <w:t>, …, 0…, 231-1}</w:t>
            </w:r>
          </w:p>
        </w:tc>
        <w:tc>
          <w:tcPr>
            <w:tcW w:w="917" w:type="dxa"/>
            <w:shd w:val="clear" w:color="auto" w:fill="DBE5F1" w:themeFill="accent1" w:themeFillTint="33"/>
          </w:tcPr>
          <w:p w14:paraId="54720163" w14:textId="77777777" w:rsidR="00FD7FE3" w:rsidRPr="00DE07CD" w:rsidRDefault="00FD7FE3">
            <w:r w:rsidRPr="00DE07CD">
              <w:t>-2</w:t>
            </w:r>
            <w:r w:rsidRPr="00503905">
              <w:rPr>
                <w:vertAlign w:val="superscript"/>
                <w:rPrChange w:id="53" w:author="james" w:date="2015-11-27T11:00:00Z">
                  <w:rPr/>
                </w:rPrChange>
              </w:rPr>
              <w:t>31</w:t>
            </w:r>
          </w:p>
        </w:tc>
        <w:tc>
          <w:tcPr>
            <w:tcW w:w="1530" w:type="dxa"/>
            <w:shd w:val="clear" w:color="auto" w:fill="DBE5F1" w:themeFill="accent1" w:themeFillTint="33"/>
          </w:tcPr>
          <w:p w14:paraId="34AC168C" w14:textId="77777777" w:rsidR="00FD7FE3" w:rsidRPr="00DE07CD" w:rsidRDefault="00FD7FE3">
            <w:r w:rsidRPr="00DE07CD">
              <w:t>+2</w:t>
            </w:r>
            <w:r w:rsidRPr="00503905">
              <w:rPr>
                <w:vertAlign w:val="superscript"/>
                <w:rPrChange w:id="54" w:author="james" w:date="2015-11-27T11:01:00Z">
                  <w:rPr/>
                </w:rPrChange>
              </w:rPr>
              <w:t>31</w:t>
            </w:r>
            <w:r w:rsidRPr="00DE07CD">
              <w:t>-1</w:t>
            </w:r>
          </w:p>
        </w:tc>
      </w:tr>
      <w:tr w:rsidR="00FD7FE3" w:rsidRPr="00DE07CD" w14:paraId="3FFD118E" w14:textId="77777777" w:rsidTr="00F0495D">
        <w:tc>
          <w:tcPr>
            <w:tcW w:w="534" w:type="dxa"/>
            <w:vMerge/>
            <w:shd w:val="clear" w:color="auto" w:fill="DBE5F1" w:themeFill="accent1" w:themeFillTint="33"/>
          </w:tcPr>
          <w:p w14:paraId="49D27667" w14:textId="77777777" w:rsidR="00FD7FE3" w:rsidRPr="00DE07CD" w:rsidRDefault="00FD7FE3"/>
        </w:tc>
        <w:tc>
          <w:tcPr>
            <w:tcW w:w="1734" w:type="dxa"/>
            <w:gridSpan w:val="2"/>
            <w:shd w:val="clear" w:color="auto" w:fill="DBE5F1" w:themeFill="accent1" w:themeFillTint="33"/>
          </w:tcPr>
          <w:p w14:paraId="2A1525FC" w14:textId="77777777" w:rsidR="00FD7FE3" w:rsidRPr="00DE07CD" w:rsidRDefault="00FD7FE3">
            <w:r w:rsidRPr="00DE07CD">
              <w:t>floating point</w:t>
            </w:r>
          </w:p>
        </w:tc>
        <w:tc>
          <w:tcPr>
            <w:tcW w:w="5850" w:type="dxa"/>
            <w:gridSpan w:val="3"/>
            <w:shd w:val="clear" w:color="auto" w:fill="DBE5F1" w:themeFill="accent1" w:themeFillTint="33"/>
          </w:tcPr>
          <w:p w14:paraId="085F02DA" w14:textId="77777777" w:rsidR="00FD7FE3" w:rsidRPr="00DE07CD" w:rsidRDefault="00FD7FE3">
            <w:pPr>
              <w:jc w:val="center"/>
            </w:pPr>
            <w:r w:rsidRPr="00DE07CD">
              <w:t>IEEE 754-2008, FP32</w:t>
            </w:r>
          </w:p>
        </w:tc>
      </w:tr>
      <w:tr w:rsidR="00FD7FE3" w:rsidRPr="00DE07CD" w14:paraId="443EE25E" w14:textId="77777777" w:rsidTr="00F0495D">
        <w:tc>
          <w:tcPr>
            <w:tcW w:w="534" w:type="dxa"/>
            <w:vMerge w:val="restart"/>
          </w:tcPr>
          <w:p w14:paraId="6A973C71" w14:textId="77777777" w:rsidR="00FD7FE3" w:rsidRPr="00DE07CD" w:rsidRDefault="00FD7FE3" w:rsidP="00A503DE">
            <w:r w:rsidRPr="00DE07CD">
              <w:t>64</w:t>
            </w:r>
          </w:p>
        </w:tc>
        <w:tc>
          <w:tcPr>
            <w:tcW w:w="1734" w:type="dxa"/>
            <w:gridSpan w:val="2"/>
          </w:tcPr>
          <w:p w14:paraId="46F69C4F" w14:textId="77777777" w:rsidR="00FD7FE3" w:rsidRPr="00DE07CD" w:rsidRDefault="00FD7FE3" w:rsidP="00DB344F">
            <w:r w:rsidRPr="00DE07CD">
              <w:t>sign-magnitude</w:t>
            </w:r>
          </w:p>
        </w:tc>
        <w:tc>
          <w:tcPr>
            <w:tcW w:w="3403" w:type="dxa"/>
          </w:tcPr>
          <w:p w14:paraId="7DD753B1" w14:textId="77777777" w:rsidR="00FD7FE3" w:rsidRPr="00DE07CD" w:rsidRDefault="00FD7FE3" w:rsidP="00545F9E">
            <w:r w:rsidRPr="00DE07CD">
              <w:t>{-2</w:t>
            </w:r>
            <w:r w:rsidRPr="001A5C25">
              <w:rPr>
                <w:vertAlign w:val="superscript"/>
                <w:rPrChange w:id="55" w:author="james" w:date="2015-11-27T11:00:00Z">
                  <w:rPr/>
                </w:rPrChange>
              </w:rPr>
              <w:t>63</w:t>
            </w:r>
            <w:r w:rsidRPr="00DE07CD">
              <w:t>,… ,-1,+1,…, +2</w:t>
            </w:r>
            <w:r w:rsidRPr="001A5C25">
              <w:rPr>
                <w:vertAlign w:val="superscript"/>
                <w:rPrChange w:id="56" w:author="james" w:date="2015-11-27T11:00:00Z">
                  <w:rPr/>
                </w:rPrChange>
              </w:rPr>
              <w:t>63</w:t>
            </w:r>
            <w:r w:rsidRPr="00DE07CD">
              <w:t>}</w:t>
            </w:r>
          </w:p>
        </w:tc>
        <w:tc>
          <w:tcPr>
            <w:tcW w:w="917" w:type="dxa"/>
          </w:tcPr>
          <w:p w14:paraId="48B2BB11" w14:textId="77777777" w:rsidR="00FD7FE3" w:rsidRPr="00DE07CD" w:rsidRDefault="00FD7FE3" w:rsidP="00545F9E">
            <w:r w:rsidRPr="00DE07CD">
              <w:t>-2</w:t>
            </w:r>
            <w:r w:rsidRPr="0014182F">
              <w:rPr>
                <w:vertAlign w:val="superscript"/>
                <w:rPrChange w:id="57" w:author="james" w:date="2015-11-27T11:01:00Z">
                  <w:rPr/>
                </w:rPrChange>
              </w:rPr>
              <w:t>63</w:t>
            </w:r>
          </w:p>
        </w:tc>
        <w:tc>
          <w:tcPr>
            <w:tcW w:w="1530" w:type="dxa"/>
          </w:tcPr>
          <w:p w14:paraId="0BBF4821" w14:textId="77777777" w:rsidR="00FD7FE3" w:rsidRPr="00DE07CD" w:rsidRDefault="00FD7FE3" w:rsidP="001C1B6B">
            <w:r w:rsidRPr="00DE07CD">
              <w:t>+2</w:t>
            </w:r>
            <w:r w:rsidRPr="00503905">
              <w:rPr>
                <w:vertAlign w:val="superscript"/>
                <w:rPrChange w:id="58" w:author="james" w:date="2015-11-27T11:01:00Z">
                  <w:rPr/>
                </w:rPrChange>
              </w:rPr>
              <w:t>63</w:t>
            </w:r>
          </w:p>
        </w:tc>
      </w:tr>
      <w:tr w:rsidR="00FD7FE3" w:rsidRPr="00DE07CD" w14:paraId="135633F7" w14:textId="77777777" w:rsidTr="00F0495D">
        <w:tc>
          <w:tcPr>
            <w:tcW w:w="534" w:type="dxa"/>
            <w:vMerge/>
          </w:tcPr>
          <w:p w14:paraId="3B7F1BD2" w14:textId="77777777" w:rsidR="00FD7FE3" w:rsidRPr="00DE07CD" w:rsidRDefault="00FD7FE3"/>
        </w:tc>
        <w:tc>
          <w:tcPr>
            <w:tcW w:w="1734" w:type="dxa"/>
            <w:gridSpan w:val="2"/>
          </w:tcPr>
          <w:p w14:paraId="165B21CE" w14:textId="77777777" w:rsidR="00FD7FE3" w:rsidRPr="00DE07CD" w:rsidRDefault="00FD7FE3">
            <w:r w:rsidRPr="00DE07CD">
              <w:t>signed integer</w:t>
            </w:r>
          </w:p>
        </w:tc>
        <w:tc>
          <w:tcPr>
            <w:tcW w:w="3403" w:type="dxa"/>
          </w:tcPr>
          <w:p w14:paraId="412C9F7F" w14:textId="77777777" w:rsidR="00FD7FE3" w:rsidRPr="00DE07CD" w:rsidRDefault="00FD7FE3">
            <w:r w:rsidRPr="00DE07CD">
              <w:t>{-2</w:t>
            </w:r>
            <w:r w:rsidRPr="001A5C25">
              <w:rPr>
                <w:vertAlign w:val="superscript"/>
                <w:rPrChange w:id="59" w:author="james" w:date="2015-11-27T11:00:00Z">
                  <w:rPr/>
                </w:rPrChange>
              </w:rPr>
              <w:t>63</w:t>
            </w:r>
            <w:r w:rsidRPr="00DE07CD">
              <w:t>, …, 0…, 2</w:t>
            </w:r>
            <w:r w:rsidRPr="001A5C25">
              <w:rPr>
                <w:vertAlign w:val="superscript"/>
                <w:rPrChange w:id="60" w:author="james" w:date="2015-11-27T11:00:00Z">
                  <w:rPr/>
                </w:rPrChange>
              </w:rPr>
              <w:t>63</w:t>
            </w:r>
            <w:r w:rsidRPr="00DE07CD">
              <w:t>-1}</w:t>
            </w:r>
          </w:p>
        </w:tc>
        <w:tc>
          <w:tcPr>
            <w:tcW w:w="917" w:type="dxa"/>
          </w:tcPr>
          <w:p w14:paraId="67EFA5CC" w14:textId="77777777" w:rsidR="00FD7FE3" w:rsidRPr="00DE07CD" w:rsidRDefault="00FD7FE3">
            <w:r w:rsidRPr="00DE07CD">
              <w:t>-2</w:t>
            </w:r>
            <w:r w:rsidRPr="0014182F">
              <w:rPr>
                <w:vertAlign w:val="superscript"/>
                <w:rPrChange w:id="61" w:author="james" w:date="2015-11-27T11:01:00Z">
                  <w:rPr/>
                </w:rPrChange>
              </w:rPr>
              <w:t>63</w:t>
            </w:r>
          </w:p>
        </w:tc>
        <w:tc>
          <w:tcPr>
            <w:tcW w:w="1530" w:type="dxa"/>
          </w:tcPr>
          <w:p w14:paraId="6FB87B11" w14:textId="77777777" w:rsidR="00FD7FE3" w:rsidRPr="00DE07CD" w:rsidRDefault="00FD7FE3">
            <w:r w:rsidRPr="00DE07CD">
              <w:t>+2</w:t>
            </w:r>
            <w:r w:rsidRPr="00503905">
              <w:rPr>
                <w:vertAlign w:val="superscript"/>
                <w:rPrChange w:id="62" w:author="james" w:date="2015-11-27T11:01:00Z">
                  <w:rPr/>
                </w:rPrChange>
              </w:rPr>
              <w:t>63</w:t>
            </w:r>
            <w:r w:rsidRPr="00DE07CD">
              <w:t>-1</w:t>
            </w:r>
          </w:p>
        </w:tc>
      </w:tr>
      <w:tr w:rsidR="00FD7FE3" w:rsidRPr="00DE07CD" w14:paraId="3274F5D5" w14:textId="77777777" w:rsidTr="00F0495D">
        <w:tc>
          <w:tcPr>
            <w:tcW w:w="534" w:type="dxa"/>
            <w:vMerge/>
          </w:tcPr>
          <w:p w14:paraId="6D1436B6" w14:textId="77777777" w:rsidR="00FD7FE3" w:rsidRPr="00DE07CD" w:rsidRDefault="00FD7FE3"/>
        </w:tc>
        <w:tc>
          <w:tcPr>
            <w:tcW w:w="1734" w:type="dxa"/>
            <w:gridSpan w:val="2"/>
          </w:tcPr>
          <w:p w14:paraId="3B83D5DC" w14:textId="77777777" w:rsidR="00FD7FE3" w:rsidRPr="00DE07CD" w:rsidRDefault="00FD7FE3">
            <w:r w:rsidRPr="00DE07CD">
              <w:t>offset binary</w:t>
            </w:r>
          </w:p>
        </w:tc>
        <w:tc>
          <w:tcPr>
            <w:tcW w:w="3403" w:type="dxa"/>
          </w:tcPr>
          <w:p w14:paraId="4BB02892" w14:textId="77777777" w:rsidR="00FD7FE3" w:rsidRPr="00DE07CD" w:rsidRDefault="00FD7FE3">
            <w:r w:rsidRPr="00DE07CD">
              <w:t>{-2</w:t>
            </w:r>
            <w:r w:rsidRPr="001A5C25">
              <w:rPr>
                <w:vertAlign w:val="superscript"/>
                <w:rPrChange w:id="63" w:author="james" w:date="2015-11-27T11:00:00Z">
                  <w:rPr/>
                </w:rPrChange>
              </w:rPr>
              <w:t>63</w:t>
            </w:r>
            <w:r w:rsidRPr="00DE07CD">
              <w:t>, …, 0…, 2</w:t>
            </w:r>
            <w:r w:rsidRPr="001A5C25">
              <w:rPr>
                <w:vertAlign w:val="superscript"/>
                <w:rPrChange w:id="64" w:author="james" w:date="2015-11-27T11:00:00Z">
                  <w:rPr/>
                </w:rPrChange>
              </w:rPr>
              <w:t>63</w:t>
            </w:r>
            <w:r w:rsidRPr="00DE07CD">
              <w:t>-1}</w:t>
            </w:r>
          </w:p>
        </w:tc>
        <w:tc>
          <w:tcPr>
            <w:tcW w:w="917" w:type="dxa"/>
          </w:tcPr>
          <w:p w14:paraId="4011461A" w14:textId="77777777" w:rsidR="00FD7FE3" w:rsidRPr="00DE07CD" w:rsidRDefault="00FD7FE3">
            <w:r w:rsidRPr="00DE07CD">
              <w:t>-2</w:t>
            </w:r>
            <w:r w:rsidRPr="0014182F">
              <w:rPr>
                <w:vertAlign w:val="superscript"/>
                <w:rPrChange w:id="65" w:author="james" w:date="2015-11-27T11:01:00Z">
                  <w:rPr/>
                </w:rPrChange>
              </w:rPr>
              <w:t>63</w:t>
            </w:r>
          </w:p>
        </w:tc>
        <w:tc>
          <w:tcPr>
            <w:tcW w:w="1530" w:type="dxa"/>
          </w:tcPr>
          <w:p w14:paraId="71BB1DD9" w14:textId="77777777" w:rsidR="00FD7FE3" w:rsidRPr="00DE07CD" w:rsidRDefault="00FD7FE3">
            <w:r w:rsidRPr="00DE07CD">
              <w:t>+2</w:t>
            </w:r>
            <w:r w:rsidRPr="00503905">
              <w:rPr>
                <w:vertAlign w:val="superscript"/>
                <w:rPrChange w:id="66" w:author="james" w:date="2015-11-27T11:01:00Z">
                  <w:rPr/>
                </w:rPrChange>
              </w:rPr>
              <w:t>63</w:t>
            </w:r>
            <w:r w:rsidRPr="00DE07CD">
              <w:t>-1</w:t>
            </w:r>
          </w:p>
        </w:tc>
      </w:tr>
      <w:tr w:rsidR="00FD7FE3" w:rsidRPr="00DE07CD" w14:paraId="2B3AA6DD" w14:textId="77777777" w:rsidTr="00F0495D">
        <w:tc>
          <w:tcPr>
            <w:tcW w:w="534" w:type="dxa"/>
            <w:vMerge/>
          </w:tcPr>
          <w:p w14:paraId="4C07CAB7" w14:textId="77777777" w:rsidR="00FD7FE3" w:rsidRPr="00DE07CD" w:rsidRDefault="00FD7FE3"/>
        </w:tc>
        <w:tc>
          <w:tcPr>
            <w:tcW w:w="1734" w:type="dxa"/>
            <w:gridSpan w:val="2"/>
          </w:tcPr>
          <w:p w14:paraId="61F89C41" w14:textId="77777777" w:rsidR="00FD7FE3" w:rsidRPr="00DE07CD" w:rsidRDefault="00FD7FE3">
            <w:r w:rsidRPr="00DE07CD">
              <w:t>floating point</w:t>
            </w:r>
          </w:p>
        </w:tc>
        <w:tc>
          <w:tcPr>
            <w:tcW w:w="5850" w:type="dxa"/>
            <w:gridSpan w:val="3"/>
          </w:tcPr>
          <w:p w14:paraId="198F5849" w14:textId="77777777" w:rsidR="00FD7FE3" w:rsidRPr="00DE07CD" w:rsidRDefault="00FD7FE3">
            <w:pPr>
              <w:jc w:val="center"/>
            </w:pPr>
            <w:r w:rsidRPr="00DE07CD">
              <w:t>IEEE 754-2008, FP64</w:t>
            </w:r>
          </w:p>
        </w:tc>
      </w:tr>
    </w:tbl>
    <w:p w14:paraId="0420248F" w14:textId="77777777" w:rsidR="00736472" w:rsidRDefault="00736472" w:rsidP="00736472">
      <w:pPr>
        <w:pStyle w:val="Heading3"/>
        <w:numPr>
          <w:ilvl w:val="0"/>
          <w:numId w:val="0"/>
        </w:numPr>
        <w:ind w:left="720"/>
      </w:pPr>
    </w:p>
    <w:p w14:paraId="6027453C" w14:textId="77777777" w:rsidR="00736472" w:rsidRDefault="00736472">
      <w:pPr>
        <w:rPr>
          <w:rFonts w:cs="Arial"/>
          <w:b/>
          <w:bCs/>
          <w:szCs w:val="26"/>
        </w:rPr>
      </w:pPr>
      <w:r>
        <w:br w:type="page"/>
      </w:r>
      <w:commentRangeEnd w:id="31"/>
      <w:r w:rsidR="00D847CA">
        <w:rPr>
          <w:rStyle w:val="CommentReference"/>
        </w:rPr>
        <w:commentReference w:id="31"/>
      </w:r>
    </w:p>
    <w:p w14:paraId="5D97ECFB" w14:textId="77777777" w:rsidR="00F0495D" w:rsidRDefault="00F0495D" w:rsidP="00367133">
      <w:pPr>
        <w:pStyle w:val="Heading3"/>
      </w:pPr>
      <w:bookmarkStart w:id="67" w:name="_Toc409938080"/>
      <w:r>
        <w:lastRenderedPageBreak/>
        <w:t>Lump</w:t>
      </w:r>
      <w:r w:rsidRPr="00DE07CD">
        <w:t xml:space="preserve"> </w:t>
      </w:r>
      <w:r w:rsidR="00D63103">
        <w:t>Object</w:t>
      </w:r>
      <w:bookmarkEnd w:id="67"/>
    </w:p>
    <w:p w14:paraId="286B3F63" w14:textId="77777777" w:rsidR="00E66B51" w:rsidRDefault="00E66B51">
      <w:r>
        <w:t xml:space="preserve">Samples from two or more Sample Streams may be </w:t>
      </w:r>
      <w:r w:rsidR="00584E0E">
        <w:t xml:space="preserve">time </w:t>
      </w:r>
      <w:r>
        <w:t>multiplexed to form a single Data Stream that is ultimately written to disk (after additional formatting is applied, as described later in this document). This standard assumes that all samples belonging to a finite interval of time are packed into a contiguous grouping of bits, known as a Lump.</w:t>
      </w:r>
    </w:p>
    <w:p w14:paraId="356B8984" w14:textId="77777777" w:rsidR="00E66B51" w:rsidRDefault="00E66B51"/>
    <w:p w14:paraId="79874A8A" w14:textId="77777777" w:rsidR="00E66B51" w:rsidRDefault="00E66B51">
      <w:r>
        <w:t xml:space="preserve">A </w:t>
      </w:r>
      <w:r w:rsidRPr="00367133">
        <w:rPr>
          <w:i/>
        </w:rPr>
        <w:t>Lump</w:t>
      </w:r>
      <w:r>
        <w:t xml:space="preserve"> is defined as the ordered containment of all samples occurring </w:t>
      </w:r>
      <w:r w:rsidR="00584E0E">
        <w:t>within an</w:t>
      </w:r>
      <w:r>
        <w:t xml:space="preserve"> interval t</w:t>
      </w:r>
      <w:r w:rsidRPr="00E66B51">
        <w:rPr>
          <w:vertAlign w:val="subscript"/>
        </w:rPr>
        <w:t>s</w:t>
      </w:r>
      <w:r>
        <w:t>=1/f</w:t>
      </w:r>
      <w:r w:rsidRPr="00E66B51">
        <w:rPr>
          <w:vertAlign w:val="subscript"/>
        </w:rPr>
        <w:t>s</w:t>
      </w:r>
      <w:r>
        <w:t>.</w:t>
      </w:r>
    </w:p>
    <w:p w14:paraId="56439C2C" w14:textId="77777777" w:rsidR="00E66B51" w:rsidRDefault="00E66B51"/>
    <w:p w14:paraId="7ACB308D" w14:textId="77777777" w:rsidR="00CA67E9" w:rsidRDefault="00CA67E9">
      <w:r>
        <w:fldChar w:fldCharType="begin"/>
      </w:r>
      <w:r>
        <w:instrText xml:space="preserve"> REF _Ref408765721 \h </w:instrText>
      </w:r>
      <w:r>
        <w:fldChar w:fldCharType="separate"/>
      </w:r>
      <w:r w:rsidR="003E334D">
        <w:t xml:space="preserve">Figure </w:t>
      </w:r>
      <w:r w:rsidR="003E334D">
        <w:rPr>
          <w:noProof/>
        </w:rPr>
        <w:t>7</w:t>
      </w:r>
      <w:r>
        <w:fldChar w:fldCharType="end"/>
      </w:r>
      <w:r>
        <w:t xml:space="preserve"> illustrates a </w:t>
      </w:r>
      <w:r w:rsidRPr="00CA67E9">
        <w:rPr>
          <w:i/>
        </w:rPr>
        <w:t>Lump</w:t>
      </w:r>
      <w:r>
        <w:t xml:space="preserve"> containing </w:t>
      </w:r>
      <w:r w:rsidR="00611E02">
        <w:t xml:space="preserve">all </w:t>
      </w:r>
      <w:r>
        <w:t xml:space="preserve">samples from </w:t>
      </w:r>
      <w:r w:rsidRPr="00CA67E9">
        <w:rPr>
          <w:i/>
        </w:rPr>
        <w:t>N</w:t>
      </w:r>
      <w:r>
        <w:t xml:space="preserve"> </w:t>
      </w:r>
      <w:r w:rsidRPr="00CA67E9">
        <w:rPr>
          <w:i/>
        </w:rPr>
        <w:t>Sample Streams</w:t>
      </w:r>
      <w:r>
        <w:t>.</w:t>
      </w:r>
    </w:p>
    <w:p w14:paraId="601298FE" w14:textId="77777777" w:rsidR="00CA67E9" w:rsidRDefault="00E66B51">
      <w:pPr>
        <w:keepNext/>
      </w:pPr>
      <w:r>
        <w:rPr>
          <w:noProof/>
        </w:rPr>
        <w:drawing>
          <wp:inline distT="0" distB="0" distL="0" distR="0" wp14:anchorId="74AE2C06" wp14:editId="58DBDDE3">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p>
    <w:p w14:paraId="44842735" w14:textId="77777777" w:rsidR="00E66B51" w:rsidRDefault="00CA67E9">
      <w:pPr>
        <w:pStyle w:val="Caption"/>
      </w:pPr>
      <w:bookmarkStart w:id="68" w:name="_Ref408765721"/>
      <w:r>
        <w:t xml:space="preserve">Figure </w:t>
      </w:r>
      <w:r w:rsidR="00463FDD">
        <w:fldChar w:fldCharType="begin"/>
      </w:r>
      <w:r w:rsidR="00463FDD">
        <w:instrText xml:space="preserve"> SEQ Figure \* ARABIC </w:instrText>
      </w:r>
      <w:r w:rsidR="00463FDD">
        <w:fldChar w:fldCharType="separate"/>
      </w:r>
      <w:r w:rsidR="003E334D">
        <w:rPr>
          <w:noProof/>
        </w:rPr>
        <w:t>7</w:t>
      </w:r>
      <w:r w:rsidR="00463FDD">
        <w:rPr>
          <w:noProof/>
        </w:rPr>
        <w:fldChar w:fldCharType="end"/>
      </w:r>
      <w:bookmarkEnd w:id="68"/>
      <w:r>
        <w:t xml:space="preserve"> - Illustration of a lump Containing Samples from N Streams</w:t>
      </w:r>
    </w:p>
    <w:p w14:paraId="1CE0FB6A" w14:textId="77777777" w:rsidR="00F0495D" w:rsidRPr="00AF54E4" w:rsidRDefault="00F0495D"/>
    <w:p w14:paraId="7E19DF34" w14:textId="77777777" w:rsidR="00F0495D" w:rsidRPr="00BD529F" w:rsidRDefault="00F0495D">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9</w:t>
      </w:r>
      <w:r w:rsidRPr="00BD529F">
        <w:rPr>
          <w:sz w:val="24"/>
          <w:szCs w:val="24"/>
        </w:rPr>
        <w:fldChar w:fldCharType="end"/>
      </w:r>
      <w:r w:rsidR="00CA67E9">
        <w:rPr>
          <w:sz w:val="24"/>
          <w:szCs w:val="24"/>
        </w:rPr>
        <w:t xml:space="preserve"> – Definition of Lump</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F0495D" w:rsidRPr="00DE07CD" w14:paraId="1F45852B" w14:textId="77777777" w:rsidTr="00F049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4194DBF4" w14:textId="77777777" w:rsidR="00F0495D"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06C70878"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1C9C9B7E"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3F05F795"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2F7DB8E"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9AEBAEA"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F0495D" w:rsidRPr="00DE07CD" w14:paraId="15765CAD" w14:textId="77777777" w:rsidTr="00F049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9127426" w14:textId="77777777" w:rsidR="00F0495D" w:rsidRDefault="00CA67E9" w:rsidP="00A503DE">
            <w:pPr>
              <w:rPr>
                <w:rFonts w:asciiTheme="minorHAnsi" w:hAnsiTheme="minorHAnsi"/>
                <w:sz w:val="20"/>
                <w:szCs w:val="20"/>
              </w:rPr>
            </w:pPr>
            <w:r>
              <w:rPr>
                <w:rFonts w:asciiTheme="minorHAnsi" w:hAnsiTheme="minorHAnsi"/>
                <w:sz w:val="20"/>
                <w:szCs w:val="20"/>
              </w:rPr>
              <w:t>STREAM</w:t>
            </w:r>
          </w:p>
        </w:tc>
        <w:tc>
          <w:tcPr>
            <w:tcW w:w="1805" w:type="dxa"/>
          </w:tcPr>
          <w:p w14:paraId="63FEB21D" w14:textId="77777777" w:rsidR="00F0495D" w:rsidRDefault="00522E0E"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CA67E9">
              <w:rPr>
                <w:rFonts w:asciiTheme="minorHAnsi" w:hAnsiTheme="minorHAnsi"/>
                <w:sz w:val="20"/>
                <w:szCs w:val="20"/>
              </w:rPr>
              <w:t>Streams</w:t>
            </w:r>
            <w:r w:rsidR="00F0495D">
              <w:rPr>
                <w:rFonts w:asciiTheme="minorHAnsi" w:hAnsiTheme="minorHAnsi"/>
                <w:sz w:val="20"/>
                <w:szCs w:val="20"/>
              </w:rPr>
              <w:t xml:space="preserve"> present in this </w:t>
            </w:r>
            <w:r w:rsidR="00CA67E9">
              <w:rPr>
                <w:rFonts w:asciiTheme="minorHAnsi" w:hAnsiTheme="minorHAnsi"/>
                <w:sz w:val="20"/>
                <w:szCs w:val="20"/>
              </w:rPr>
              <w:t>lump</w:t>
            </w:r>
            <w:r>
              <w:rPr>
                <w:rFonts w:asciiTheme="minorHAnsi" w:hAnsiTheme="minorHAnsi"/>
                <w:sz w:val="20"/>
                <w:szCs w:val="20"/>
              </w:rPr>
              <w:t>(ordered).</w:t>
            </w:r>
          </w:p>
        </w:tc>
        <w:tc>
          <w:tcPr>
            <w:tcW w:w="1184" w:type="dxa"/>
          </w:tcPr>
          <w:p w14:paraId="3D03FA59" w14:textId="77777777" w:rsidR="00F0495D" w:rsidRPr="00DE07CD" w:rsidRDefault="0036713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Stream</w:t>
            </w:r>
          </w:p>
        </w:tc>
        <w:tc>
          <w:tcPr>
            <w:tcW w:w="2368" w:type="dxa"/>
          </w:tcPr>
          <w:p w14:paraId="5CA7ECD1"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3134E884"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5C8DA95" w14:textId="77777777" w:rsidR="00F0495D" w:rsidRPr="00DE07CD" w:rsidRDefault="00F0495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78CE0474" w14:textId="77777777" w:rsidR="00F0495D" w:rsidRPr="00DE07CD" w:rsidRDefault="00F0495D" w:rsidP="00A503DE"/>
    <w:p w14:paraId="128DCB68" w14:textId="77777777" w:rsidR="00736472" w:rsidRDefault="00736472">
      <w:pPr>
        <w:rPr>
          <w:rFonts w:cs="Arial"/>
          <w:b/>
          <w:bCs/>
          <w:szCs w:val="26"/>
        </w:rPr>
      </w:pPr>
      <w:r>
        <w:br w:type="page"/>
      </w:r>
    </w:p>
    <w:p w14:paraId="64C11298" w14:textId="77777777" w:rsidR="00584E0E" w:rsidRDefault="00584E0E" w:rsidP="00367133">
      <w:pPr>
        <w:pStyle w:val="Heading3"/>
      </w:pPr>
      <w:bookmarkStart w:id="69" w:name="_Toc409938081"/>
      <w:r>
        <w:lastRenderedPageBreak/>
        <w:t>Chunk</w:t>
      </w:r>
      <w:r w:rsidRPr="00DE07CD">
        <w:t xml:space="preserve"> </w:t>
      </w:r>
      <w:r w:rsidR="00D63103">
        <w:t>Object</w:t>
      </w:r>
      <w:bookmarkEnd w:id="69"/>
    </w:p>
    <w:p w14:paraId="5DF34BCD" w14:textId="77777777" w:rsidR="00DA653D" w:rsidRDefault="00584E0E">
      <w:r>
        <w:t xml:space="preserve">The packing scheme of samples in a data stream must be known to correctly decode them. </w:t>
      </w:r>
      <w:r w:rsidR="00DA653D">
        <w:t>For example, c</w:t>
      </w:r>
      <w:r>
        <w:t xml:space="preserve">onsider 32 1-bit real samples packed into two UINT16 words represented in little-endian format. Due to the little-endian representation, these samples will be decoded incorrectly if read back </w:t>
      </w:r>
      <w:r w:rsidR="00DA653D">
        <w:t>as a single</w:t>
      </w:r>
      <w:r>
        <w:t xml:space="preserve"> UINT32 word and shifted out.</w:t>
      </w:r>
      <w:r w:rsidR="00DA653D">
        <w:t xml:space="preserve"> Further, some systems pack samples from left to right within a word whereas others perform the opposite.</w:t>
      </w:r>
    </w:p>
    <w:p w14:paraId="59AFD79B" w14:textId="77777777" w:rsidR="00DA653D" w:rsidRDefault="00DA653D"/>
    <w:p w14:paraId="49EF30DF" w14:textId="77777777" w:rsidR="00DA653D" w:rsidRDefault="00DA653D">
      <w:r>
        <w:t xml:space="preserve">This standard defines a metadata parameter known as a </w:t>
      </w:r>
      <w:r w:rsidRPr="00DA653D">
        <w:rPr>
          <w:i/>
        </w:rPr>
        <w:t>Chunk</w:t>
      </w:r>
      <w:r>
        <w:t xml:space="preserve"> that together with </w:t>
      </w:r>
      <w:r w:rsidRPr="00DA653D">
        <w:rPr>
          <w:i/>
        </w:rPr>
        <w:t>Stream</w:t>
      </w:r>
      <w:r>
        <w:t xml:space="preserve"> and </w:t>
      </w:r>
      <w:r w:rsidRPr="00DA653D">
        <w:rPr>
          <w:i/>
        </w:rPr>
        <w:t>Lump</w:t>
      </w:r>
      <w:r>
        <w:t xml:space="preserve"> parameters completely and unambiguously describes how samples shall be decoded from a data stream.</w:t>
      </w:r>
    </w:p>
    <w:p w14:paraId="7832B380" w14:textId="77777777" w:rsidR="00DA653D" w:rsidRDefault="00DA653D"/>
    <w:p w14:paraId="4C1D2332" w14:textId="77777777" w:rsidR="00DA653D" w:rsidRDefault="00DA653D">
      <w:r>
        <w:t xml:space="preserve">A </w:t>
      </w:r>
      <w:r w:rsidRPr="00DA653D">
        <w:rPr>
          <w:i/>
        </w:rPr>
        <w:t>Chunk</w:t>
      </w:r>
      <w:r>
        <w:t xml:space="preserve"> is defined as a segment of data consisting of one or more lumps that have been packed using one of four standard unsigned integer data types.</w:t>
      </w:r>
    </w:p>
    <w:p w14:paraId="14DC0C02" w14:textId="77777777" w:rsidR="00DA653D" w:rsidRDefault="00DA653D"/>
    <w:p w14:paraId="58C57035" w14:textId="77777777" w:rsidR="00DF0B3F" w:rsidRPr="00BD529F" w:rsidRDefault="00DF0B3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10</w:t>
      </w:r>
      <w:r w:rsidRPr="00BD529F">
        <w:rPr>
          <w:sz w:val="24"/>
          <w:szCs w:val="24"/>
        </w:rPr>
        <w:fldChar w:fldCharType="end"/>
      </w:r>
      <w:r>
        <w:rPr>
          <w:sz w:val="24"/>
          <w:szCs w:val="24"/>
        </w:rPr>
        <w:t xml:space="preserve"> – Definition of Chunk</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DF0B3F" w:rsidRPr="00DE07CD" w14:paraId="40F10403" w14:textId="77777777" w:rsidTr="00DF0B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296E8609" w14:textId="77777777" w:rsidR="00DF0B3F"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1018C68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21844EC2"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6BCE20AC"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5DC8492A"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67ABB2A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F0B3F" w:rsidRPr="00DE07CD" w14:paraId="6563AD9E"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933B709" w14:textId="77777777" w:rsidR="00DF0B3F" w:rsidRDefault="00DF0B3F" w:rsidP="00A503DE">
            <w:pPr>
              <w:rPr>
                <w:rFonts w:asciiTheme="minorHAnsi" w:hAnsiTheme="minorHAnsi"/>
                <w:sz w:val="20"/>
                <w:szCs w:val="20"/>
              </w:rPr>
            </w:pPr>
            <w:r>
              <w:rPr>
                <w:rFonts w:asciiTheme="minorHAnsi" w:hAnsiTheme="minorHAnsi"/>
                <w:sz w:val="20"/>
                <w:szCs w:val="20"/>
              </w:rPr>
              <w:t>LUMP</w:t>
            </w:r>
          </w:p>
        </w:tc>
        <w:tc>
          <w:tcPr>
            <w:tcW w:w="1805" w:type="dxa"/>
          </w:tcPr>
          <w:p w14:paraId="5001CD34" w14:textId="77777777" w:rsidR="00DF0B3F"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 lump</w:t>
            </w:r>
            <w:r w:rsidR="008817EF">
              <w:rPr>
                <w:rFonts w:asciiTheme="minorHAnsi" w:hAnsiTheme="minorHAnsi"/>
                <w:sz w:val="20"/>
                <w:szCs w:val="20"/>
              </w:rPr>
              <w:t>s</w:t>
            </w:r>
            <w:r>
              <w:rPr>
                <w:rFonts w:asciiTheme="minorHAnsi" w:hAnsiTheme="minorHAnsi"/>
                <w:sz w:val="20"/>
                <w:szCs w:val="20"/>
              </w:rPr>
              <w:t xml:space="preserve"> </w:t>
            </w:r>
            <w:r w:rsidR="008817EF">
              <w:rPr>
                <w:rFonts w:asciiTheme="minorHAnsi" w:hAnsiTheme="minorHAnsi"/>
                <w:sz w:val="20"/>
                <w:szCs w:val="20"/>
              </w:rPr>
              <w:t>(</w:t>
            </w:r>
            <w:r>
              <w:rPr>
                <w:rFonts w:asciiTheme="minorHAnsi" w:hAnsiTheme="minorHAnsi"/>
                <w:sz w:val="20"/>
                <w:szCs w:val="20"/>
              </w:rPr>
              <w:t>specified in order</w:t>
            </w:r>
            <w:r w:rsidR="008817EF">
              <w:rPr>
                <w:rFonts w:asciiTheme="minorHAnsi" w:hAnsiTheme="minorHAnsi"/>
                <w:sz w:val="20"/>
                <w:szCs w:val="20"/>
              </w:rPr>
              <w:t>)</w:t>
            </w:r>
            <w:r>
              <w:rPr>
                <w:rFonts w:asciiTheme="minorHAnsi" w:hAnsiTheme="minorHAnsi"/>
                <w:sz w:val="20"/>
                <w:szCs w:val="20"/>
              </w:rPr>
              <w:t xml:space="preserve"> present in this chunk.</w:t>
            </w:r>
          </w:p>
        </w:tc>
        <w:tc>
          <w:tcPr>
            <w:tcW w:w="1184" w:type="dxa"/>
          </w:tcPr>
          <w:p w14:paraId="702A2452" w14:textId="77777777" w:rsidR="00DF0B3F" w:rsidRPr="00DE07CD"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Lump</w:t>
            </w:r>
          </w:p>
        </w:tc>
        <w:tc>
          <w:tcPr>
            <w:tcW w:w="2368" w:type="dxa"/>
          </w:tcPr>
          <w:p w14:paraId="1BC055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3C925A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59C39D6"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F0B3F" w:rsidRPr="00DE07CD" w14:paraId="15D1DD40"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086F4C" w14:textId="77777777" w:rsidR="00DF0B3F" w:rsidRDefault="008817EF" w:rsidP="00A503DE">
            <w:pPr>
              <w:rPr>
                <w:rFonts w:asciiTheme="minorHAnsi" w:hAnsiTheme="minorHAnsi"/>
                <w:sz w:val="20"/>
                <w:szCs w:val="20"/>
              </w:rPr>
            </w:pPr>
            <w:r>
              <w:rPr>
                <w:rFonts w:asciiTheme="minorHAnsi" w:hAnsiTheme="minorHAnsi"/>
                <w:sz w:val="20"/>
                <w:szCs w:val="20"/>
              </w:rPr>
              <w:t>SIZEWORD</w:t>
            </w:r>
          </w:p>
        </w:tc>
        <w:tc>
          <w:tcPr>
            <w:tcW w:w="1805" w:type="dxa"/>
          </w:tcPr>
          <w:p w14:paraId="2AA29BD7" w14:textId="77777777" w:rsidR="00DF0B3F" w:rsidRDefault="008817EF"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Bytes of unsigned integer datatype that data shall be read as</w:t>
            </w:r>
          </w:p>
        </w:tc>
        <w:tc>
          <w:tcPr>
            <w:tcW w:w="1184" w:type="dxa"/>
          </w:tcPr>
          <w:p w14:paraId="3B4149CB" w14:textId="77777777" w:rsidR="00DF0B3F" w:rsidRDefault="008817EF"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52B8BD8C" w14:textId="77777777" w:rsidR="00DF0B3F" w:rsidRPr="00DE07CD" w:rsidRDefault="008817EF"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1, 2, 4, 8</w:t>
            </w:r>
            <w:r w:rsidR="0082761D">
              <w:rPr>
                <w:rFonts w:asciiTheme="minorHAnsi" w:hAnsiTheme="minorHAnsi"/>
                <w:sz w:val="20"/>
                <w:szCs w:val="20"/>
              </w:rPr>
              <w:t xml:space="preserve"> (Corresponds to UINT8, UINT16, UINT32 and UINT64)</w:t>
            </w:r>
          </w:p>
        </w:tc>
        <w:tc>
          <w:tcPr>
            <w:tcW w:w="955" w:type="dxa"/>
          </w:tcPr>
          <w:p w14:paraId="144C84AB" w14:textId="77777777" w:rsidR="00DF0B3F" w:rsidRDefault="00DF0B3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68A61AC" w14:textId="77777777" w:rsidR="00DF0B3F" w:rsidRPr="00DE07CD" w:rsidRDefault="00DF0B3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F0B3F" w:rsidRPr="00DE07CD" w14:paraId="10E7252A"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2F21AAF4" w14:textId="77777777" w:rsidR="00DF0B3F" w:rsidRDefault="008817EF" w:rsidP="00A503DE">
            <w:pPr>
              <w:rPr>
                <w:rFonts w:asciiTheme="minorHAnsi" w:hAnsiTheme="minorHAnsi"/>
                <w:sz w:val="20"/>
                <w:szCs w:val="20"/>
              </w:rPr>
            </w:pPr>
            <w:r>
              <w:rPr>
                <w:rFonts w:asciiTheme="minorHAnsi" w:hAnsiTheme="minorHAnsi"/>
                <w:sz w:val="20"/>
                <w:szCs w:val="20"/>
              </w:rPr>
              <w:t>COUNT</w:t>
            </w:r>
            <w:r w:rsidR="00DF0B3F">
              <w:rPr>
                <w:rFonts w:asciiTheme="minorHAnsi" w:hAnsiTheme="minorHAnsi"/>
                <w:sz w:val="20"/>
                <w:szCs w:val="20"/>
              </w:rPr>
              <w:t>WORDS</w:t>
            </w:r>
          </w:p>
        </w:tc>
        <w:tc>
          <w:tcPr>
            <w:tcW w:w="1805" w:type="dxa"/>
          </w:tcPr>
          <w:p w14:paraId="39A83027"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w:t>
            </w:r>
            <w:r w:rsidR="00DF0B3F">
              <w:rPr>
                <w:rFonts w:asciiTheme="minorHAnsi" w:hAnsiTheme="minorHAnsi"/>
                <w:sz w:val="20"/>
                <w:szCs w:val="20"/>
              </w:rPr>
              <w:t xml:space="preserve">otal </w:t>
            </w:r>
            <w:r>
              <w:rPr>
                <w:rFonts w:asciiTheme="minorHAnsi" w:hAnsiTheme="minorHAnsi"/>
                <w:sz w:val="20"/>
                <w:szCs w:val="20"/>
              </w:rPr>
              <w:t>number of words to be read in order to read/decode this chunk</w:t>
            </w:r>
          </w:p>
        </w:tc>
        <w:tc>
          <w:tcPr>
            <w:tcW w:w="1184" w:type="dxa"/>
          </w:tcPr>
          <w:p w14:paraId="044C1606"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w:t>
            </w:r>
          </w:p>
        </w:tc>
        <w:tc>
          <w:tcPr>
            <w:tcW w:w="2368" w:type="dxa"/>
          </w:tcPr>
          <w:p w14:paraId="75F58D16"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68328BF0" w14:textId="77777777" w:rsidR="00DF0B3F"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762F5545"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F0B3F" w:rsidRPr="00DE07CD" w14:paraId="6DC6D33B"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0E8981B8" w14:textId="77777777" w:rsidR="00DF0B3F" w:rsidRDefault="00F432ED" w:rsidP="00A503DE">
            <w:pPr>
              <w:rPr>
                <w:rFonts w:asciiTheme="minorHAnsi" w:hAnsiTheme="minorHAnsi"/>
                <w:sz w:val="20"/>
                <w:szCs w:val="20"/>
              </w:rPr>
            </w:pPr>
            <w:r>
              <w:rPr>
                <w:rFonts w:asciiTheme="minorHAnsi" w:hAnsiTheme="minorHAnsi"/>
                <w:sz w:val="20"/>
                <w:szCs w:val="20"/>
              </w:rPr>
              <w:t>ENDIAN</w:t>
            </w:r>
          </w:p>
        </w:tc>
        <w:tc>
          <w:tcPr>
            <w:tcW w:w="1805" w:type="dxa"/>
          </w:tcPr>
          <w:p w14:paraId="4C4231EE"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Endianness of words stored in chunk</w:t>
            </w:r>
          </w:p>
        </w:tc>
        <w:tc>
          <w:tcPr>
            <w:tcW w:w="1184" w:type="dxa"/>
          </w:tcPr>
          <w:p w14:paraId="2282593F" w14:textId="77777777" w:rsidR="00DF0B3F" w:rsidRDefault="0082761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w:t>
            </w:r>
          </w:p>
        </w:tc>
        <w:tc>
          <w:tcPr>
            <w:tcW w:w="2368" w:type="dxa"/>
          </w:tcPr>
          <w:p w14:paraId="7DA67AEF" w14:textId="77777777" w:rsidR="00DF0B3F"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Little</w:t>
            </w:r>
          </w:p>
          <w:p w14:paraId="76C713BD" w14:textId="77777777" w:rsidR="00F432ED"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 – Big</w:t>
            </w:r>
          </w:p>
          <w:p w14:paraId="4E4D2FAC" w14:textId="77777777" w:rsidR="00F432ED" w:rsidRPr="00DE07CD" w:rsidRDefault="00F432E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commentRangeStart w:id="70"/>
            <w:r>
              <w:rPr>
                <w:rFonts w:asciiTheme="minorHAnsi" w:hAnsiTheme="minorHAnsi"/>
                <w:sz w:val="20"/>
                <w:szCs w:val="20"/>
              </w:rPr>
              <w:t>N’ – not applicable</w:t>
            </w:r>
            <w:commentRangeEnd w:id="70"/>
            <w:r w:rsidR="00154E69">
              <w:rPr>
                <w:rStyle w:val="CommentReference"/>
              </w:rPr>
              <w:commentReference w:id="70"/>
            </w:r>
          </w:p>
        </w:tc>
        <w:tc>
          <w:tcPr>
            <w:tcW w:w="955" w:type="dxa"/>
          </w:tcPr>
          <w:p w14:paraId="022AB6A0" w14:textId="77777777" w:rsidR="00DF0B3F" w:rsidRDefault="00F432E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3BACC322" w14:textId="77777777" w:rsidR="00DF0B3F" w:rsidRPr="00DE07CD" w:rsidRDefault="00F432E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p>
        </w:tc>
      </w:tr>
      <w:tr w:rsidR="00DF0B3F" w:rsidRPr="00DE07CD" w14:paraId="76AA6C68"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FA27424" w14:textId="77777777" w:rsidR="00DF0B3F" w:rsidRDefault="00F432ED" w:rsidP="00A503DE">
            <w:pPr>
              <w:rPr>
                <w:rFonts w:asciiTheme="minorHAnsi" w:hAnsiTheme="minorHAnsi"/>
                <w:sz w:val="20"/>
                <w:szCs w:val="20"/>
              </w:rPr>
            </w:pPr>
            <w:commentRangeStart w:id="71"/>
            <w:r>
              <w:rPr>
                <w:rFonts w:asciiTheme="minorHAnsi" w:hAnsiTheme="minorHAnsi"/>
                <w:sz w:val="20"/>
                <w:szCs w:val="20"/>
              </w:rPr>
              <w:t>PAD</w:t>
            </w:r>
            <w:r w:rsidR="008817EF">
              <w:rPr>
                <w:rFonts w:asciiTheme="minorHAnsi" w:hAnsiTheme="minorHAnsi"/>
                <w:sz w:val="20"/>
                <w:szCs w:val="20"/>
              </w:rPr>
              <w:t>DING</w:t>
            </w:r>
          </w:p>
        </w:tc>
        <w:tc>
          <w:tcPr>
            <w:tcW w:w="1805" w:type="dxa"/>
          </w:tcPr>
          <w:p w14:paraId="164E9712"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 applied during encoding</w:t>
            </w:r>
          </w:p>
        </w:tc>
        <w:tc>
          <w:tcPr>
            <w:tcW w:w="1184" w:type="dxa"/>
          </w:tcPr>
          <w:p w14:paraId="6006491B" w14:textId="77777777" w:rsidR="00DF0B3F" w:rsidRDefault="0082761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w:t>
            </w:r>
          </w:p>
        </w:tc>
        <w:tc>
          <w:tcPr>
            <w:tcW w:w="2368" w:type="dxa"/>
          </w:tcPr>
          <w:p w14:paraId="6C2F7A28" w14:textId="77777777" w:rsidR="00DF0B3F"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 – head padding</w:t>
            </w:r>
          </w:p>
          <w:p w14:paraId="746E3934" w14:textId="77777777" w:rsidR="00F432ED" w:rsidRDefault="00F432E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 – Tail padding</w:t>
            </w:r>
          </w:p>
          <w:p w14:paraId="439576A7" w14:textId="77777777" w:rsidR="00F432ED" w:rsidRPr="00DE07CD" w:rsidRDefault="00F432E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 – No padding</w:t>
            </w:r>
          </w:p>
        </w:tc>
        <w:tc>
          <w:tcPr>
            <w:tcW w:w="955" w:type="dxa"/>
          </w:tcPr>
          <w:p w14:paraId="57F5BAC2" w14:textId="77777777" w:rsidR="00DF0B3F" w:rsidRDefault="00F432E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90A995E" w14:textId="77777777" w:rsidR="00DF0B3F" w:rsidRPr="00DE07CD" w:rsidRDefault="00F432ED"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commentRangeEnd w:id="71"/>
            <w:r w:rsidR="00966E45">
              <w:rPr>
                <w:rStyle w:val="CommentReference"/>
              </w:rPr>
              <w:commentReference w:id="71"/>
            </w:r>
          </w:p>
        </w:tc>
      </w:tr>
      <w:tr w:rsidR="00DF0B3F" w:rsidRPr="00DE07CD" w14:paraId="00783872"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030DDA01" w14:textId="77777777" w:rsidR="00DF0B3F" w:rsidRDefault="00F432ED" w:rsidP="00A503DE">
            <w:pPr>
              <w:rPr>
                <w:rFonts w:asciiTheme="minorHAnsi" w:hAnsiTheme="minorHAnsi"/>
                <w:sz w:val="20"/>
                <w:szCs w:val="20"/>
              </w:rPr>
            </w:pPr>
            <w:r>
              <w:rPr>
                <w:rFonts w:asciiTheme="minorHAnsi" w:hAnsiTheme="minorHAnsi"/>
                <w:sz w:val="20"/>
                <w:szCs w:val="20"/>
              </w:rPr>
              <w:t>SHIFT</w:t>
            </w:r>
          </w:p>
        </w:tc>
        <w:tc>
          <w:tcPr>
            <w:tcW w:w="1805" w:type="dxa"/>
          </w:tcPr>
          <w:p w14:paraId="45711488"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Word shift direction</w:t>
            </w:r>
          </w:p>
        </w:tc>
        <w:tc>
          <w:tcPr>
            <w:tcW w:w="1184" w:type="dxa"/>
          </w:tcPr>
          <w:p w14:paraId="1E2D79C8" w14:textId="77777777" w:rsidR="00DF0B3F" w:rsidRDefault="0082761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WordShift</w:t>
            </w:r>
          </w:p>
        </w:tc>
        <w:tc>
          <w:tcPr>
            <w:tcW w:w="2368" w:type="dxa"/>
          </w:tcPr>
          <w:p w14:paraId="51A5A600" w14:textId="77777777" w:rsidR="00DF0B3F"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 – Left shift</w:t>
            </w:r>
          </w:p>
          <w:p w14:paraId="5ADE3E9E" w14:textId="77777777" w:rsidR="00F432ED" w:rsidRPr="00DE07CD"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 – Right shift</w:t>
            </w:r>
          </w:p>
        </w:tc>
        <w:tc>
          <w:tcPr>
            <w:tcW w:w="955" w:type="dxa"/>
          </w:tcPr>
          <w:p w14:paraId="1B150D77" w14:textId="77777777" w:rsidR="00DF0B3F" w:rsidRDefault="00F432E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11B24E72" w14:textId="77777777" w:rsidR="00DF0B3F" w:rsidRPr="00DE07CD" w:rsidRDefault="00DF0B3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F1A1667" w14:textId="77777777" w:rsidR="0082761D" w:rsidRDefault="0082761D" w:rsidP="00BF1947"/>
    <w:p w14:paraId="46DA2E9B" w14:textId="77777777" w:rsidR="00B42F79" w:rsidRDefault="00B42F79" w:rsidP="00BF1947">
      <w:r>
        <w:fldChar w:fldCharType="begin"/>
      </w:r>
      <w:r>
        <w:instrText xml:space="preserve"> REF _Ref408773662 \h </w:instrText>
      </w:r>
      <w:r>
        <w:fldChar w:fldCharType="separate"/>
      </w:r>
      <w:r w:rsidR="003E334D">
        <w:t xml:space="preserve">Figure </w:t>
      </w:r>
      <w:r w:rsidR="003E334D">
        <w:rPr>
          <w:noProof/>
        </w:rPr>
        <w:t>8</w:t>
      </w:r>
      <w:r>
        <w:fldChar w:fldCharType="end"/>
      </w:r>
      <w:r>
        <w:t xml:space="preserve"> illustrates four different schemes where a single 7-bit Lump may be encoded within a Chunk. The number of bits of information contained within a lump (and hence the number of bits to discard while decoding a chunk – shown as whitespace) is determined implicitly by parsing the referenced Lump and Stream parameters.</w:t>
      </w:r>
    </w:p>
    <w:p w14:paraId="3B3AD6B3" w14:textId="77777777" w:rsidR="00B42F79" w:rsidRDefault="00B42F79" w:rsidP="009B5AFB"/>
    <w:p w14:paraId="5B4B5FDA" w14:textId="77777777" w:rsidR="00C06AE2" w:rsidRDefault="00C06AE2" w:rsidP="009B5AFB">
      <w:pPr>
        <w:keepNext/>
      </w:pPr>
      <w:r>
        <w:rPr>
          <w:noProof/>
        </w:rPr>
        <w:lastRenderedPageBreak/>
        <w:drawing>
          <wp:inline distT="0" distB="0" distL="0" distR="0" wp14:anchorId="05DC231D" wp14:editId="693BB43F">
            <wp:extent cx="5943600" cy="340358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403581"/>
                    </a:xfrm>
                    <a:prstGeom prst="rect">
                      <a:avLst/>
                    </a:prstGeom>
                    <a:noFill/>
                  </pic:spPr>
                </pic:pic>
              </a:graphicData>
            </a:graphic>
          </wp:inline>
        </w:drawing>
      </w:r>
    </w:p>
    <w:p w14:paraId="75A90B54" w14:textId="77777777" w:rsidR="00C06AE2" w:rsidRDefault="00C06AE2" w:rsidP="009B5AFB">
      <w:pPr>
        <w:pStyle w:val="Caption"/>
      </w:pPr>
      <w:bookmarkStart w:id="72" w:name="_Ref408773662"/>
      <w:r>
        <w:t xml:space="preserve">Figure </w:t>
      </w:r>
      <w:r w:rsidR="00463FDD">
        <w:fldChar w:fldCharType="begin"/>
      </w:r>
      <w:r w:rsidR="00463FDD">
        <w:instrText xml:space="preserve"> SEQ Figure \* ARABIC </w:instrText>
      </w:r>
      <w:r w:rsidR="00463FDD">
        <w:fldChar w:fldCharType="separate"/>
      </w:r>
      <w:r w:rsidR="003E334D">
        <w:rPr>
          <w:noProof/>
        </w:rPr>
        <w:t>8</w:t>
      </w:r>
      <w:r w:rsidR="00463FDD">
        <w:rPr>
          <w:noProof/>
        </w:rPr>
        <w:fldChar w:fldCharType="end"/>
      </w:r>
      <w:bookmarkEnd w:id="72"/>
      <w:r>
        <w:t xml:space="preserve"> - Encoding Schemes for a single Lump within a single Chunk</w:t>
      </w:r>
    </w:p>
    <w:p w14:paraId="71248D40" w14:textId="77777777" w:rsidR="00B42F79" w:rsidRDefault="00AA65AD" w:rsidP="00522E0E">
      <w:r>
        <w:fldChar w:fldCharType="begin"/>
      </w:r>
      <w:r>
        <w:instrText xml:space="preserve"> REF _Ref408774904 \h </w:instrText>
      </w:r>
      <w:r>
        <w:fldChar w:fldCharType="separate"/>
      </w:r>
      <w:r w:rsidR="003E334D">
        <w:t xml:space="preserve">Figure </w:t>
      </w:r>
      <w:r w:rsidR="003E334D">
        <w:rPr>
          <w:noProof/>
        </w:rPr>
        <w:t>9</w:t>
      </w:r>
      <w:r>
        <w:fldChar w:fldCharType="end"/>
      </w:r>
      <w:r>
        <w:t xml:space="preserve"> illustrates two schemes where ten lumps are encoded within a chunk comprised of 9 UINT16 words. In the first case, the UINT16 words are written to disk in </w:t>
      </w:r>
      <w:r w:rsidR="00663A28">
        <w:t>big-endian format. The bytes are swapped in the second case since the words are written in little-endian format.</w:t>
      </w:r>
    </w:p>
    <w:p w14:paraId="224BB448" w14:textId="77777777" w:rsidR="00023550" w:rsidRDefault="00B42F79" w:rsidP="00522E0E">
      <w:commentRangeStart w:id="73"/>
      <w:r>
        <w:rPr>
          <w:noProof/>
        </w:rPr>
        <w:drawing>
          <wp:inline distT="0" distB="0" distL="0" distR="0" wp14:anchorId="327ED53D" wp14:editId="46C764C5">
            <wp:extent cx="5943600" cy="3770423"/>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770423"/>
                    </a:xfrm>
                    <a:prstGeom prst="rect">
                      <a:avLst/>
                    </a:prstGeom>
                    <a:noFill/>
                  </pic:spPr>
                </pic:pic>
              </a:graphicData>
            </a:graphic>
          </wp:inline>
        </w:drawing>
      </w:r>
      <w:commentRangeEnd w:id="73"/>
      <w:r w:rsidR="00473A49">
        <w:rPr>
          <w:rStyle w:val="CommentReference"/>
        </w:rPr>
        <w:commentReference w:id="73"/>
      </w:r>
    </w:p>
    <w:p w14:paraId="4D4FF483" w14:textId="77777777" w:rsidR="00023550" w:rsidRDefault="00023550" w:rsidP="00522E0E">
      <w:pPr>
        <w:pStyle w:val="Caption"/>
      </w:pPr>
      <w:bookmarkStart w:id="74" w:name="_Ref408774904"/>
      <w:r>
        <w:t xml:space="preserve">Figure </w:t>
      </w:r>
      <w:r w:rsidR="00463FDD">
        <w:fldChar w:fldCharType="begin"/>
      </w:r>
      <w:r w:rsidR="00463FDD">
        <w:instrText xml:space="preserve"> SEQ Figure \* ARABIC </w:instrText>
      </w:r>
      <w:r w:rsidR="00463FDD">
        <w:fldChar w:fldCharType="separate"/>
      </w:r>
      <w:r w:rsidR="003E334D">
        <w:rPr>
          <w:noProof/>
        </w:rPr>
        <w:t>9</w:t>
      </w:r>
      <w:r w:rsidR="00463FDD">
        <w:rPr>
          <w:noProof/>
        </w:rPr>
        <w:fldChar w:fldCharType="end"/>
      </w:r>
      <w:bookmarkEnd w:id="74"/>
      <w:r>
        <w:t xml:space="preserve"> - Encoding Schemes for a </w:t>
      </w:r>
      <w:r w:rsidR="00AA65AD">
        <w:t>Chunk containing 10 Lumps</w:t>
      </w:r>
    </w:p>
    <w:p w14:paraId="0F6434F0" w14:textId="77777777" w:rsidR="00E34801" w:rsidRDefault="00E34801" w:rsidP="00022D60">
      <w:pPr>
        <w:pStyle w:val="Heading3"/>
      </w:pPr>
      <w:bookmarkStart w:id="75" w:name="_Toc409938082"/>
      <w:r>
        <w:lastRenderedPageBreak/>
        <w:t>Block</w:t>
      </w:r>
      <w:r w:rsidRPr="00DE07CD">
        <w:t xml:space="preserve"> </w:t>
      </w:r>
      <w:r w:rsidR="00D63103">
        <w:t>Object</w:t>
      </w:r>
      <w:bookmarkEnd w:id="75"/>
    </w:p>
    <w:p w14:paraId="124F8B85" w14:textId="77777777" w:rsidR="00E34801" w:rsidRDefault="00E34801">
      <w:r>
        <w:t xml:space="preserve">A data stream may contain other undefined bytes of information. This standard includes parameters necessary to skip over these bytes while decoding sample streams. This information is contained within a metadata object referred to as a Block. </w:t>
      </w:r>
    </w:p>
    <w:p w14:paraId="10A826DD" w14:textId="77777777" w:rsidR="00E34801" w:rsidRDefault="00E34801"/>
    <w:p w14:paraId="1DE7B2F2" w14:textId="77777777" w:rsidR="007238E1" w:rsidRDefault="007238E1">
      <w:r>
        <w:t>A Block has the following properties:</w:t>
      </w:r>
    </w:p>
    <w:p w14:paraId="5CC8AC67" w14:textId="77777777" w:rsidR="007238E1" w:rsidRDefault="007238E1">
      <w:pPr>
        <w:pStyle w:val="ListParagraph"/>
        <w:numPr>
          <w:ilvl w:val="0"/>
          <w:numId w:val="43"/>
        </w:numPr>
      </w:pPr>
      <w:r>
        <w:t>A Block is comprised of a finite integer number of chunks greater than zero</w:t>
      </w:r>
    </w:p>
    <w:p w14:paraId="198AD7FE" w14:textId="77777777" w:rsidR="007238E1" w:rsidRDefault="007238E1">
      <w:pPr>
        <w:pStyle w:val="ListParagraph"/>
        <w:numPr>
          <w:ilvl w:val="0"/>
          <w:numId w:val="43"/>
        </w:numPr>
      </w:pPr>
      <w:r>
        <w:t>Chunks within a Block are sequential and contiguous</w:t>
      </w:r>
    </w:p>
    <w:p w14:paraId="7E8CE650" w14:textId="77777777" w:rsidR="007238E1" w:rsidRDefault="007238E1">
      <w:pPr>
        <w:pStyle w:val="ListParagraph"/>
        <w:numPr>
          <w:ilvl w:val="0"/>
          <w:numId w:val="43"/>
        </w:numPr>
      </w:pPr>
      <w:r>
        <w:t xml:space="preserve">A Block may begin with a data segment of arbitrary size (integer number of bytes) known as a </w:t>
      </w:r>
      <w:r w:rsidRPr="007238E1">
        <w:rPr>
          <w:i/>
        </w:rPr>
        <w:t>Header</w:t>
      </w:r>
      <w:r>
        <w:t>.</w:t>
      </w:r>
    </w:p>
    <w:p w14:paraId="7E6C905B" w14:textId="77777777" w:rsidR="007238E1" w:rsidRDefault="007238E1">
      <w:pPr>
        <w:pStyle w:val="ListParagraph"/>
        <w:numPr>
          <w:ilvl w:val="0"/>
          <w:numId w:val="43"/>
        </w:numPr>
      </w:pPr>
      <w:r>
        <w:t xml:space="preserve">A Block may end with a data segment of arbitrary size (integer number of bytes) known as a </w:t>
      </w:r>
      <w:r w:rsidRPr="007238E1">
        <w:rPr>
          <w:i/>
        </w:rPr>
        <w:t>Footer</w:t>
      </w:r>
      <w:r>
        <w:t>.</w:t>
      </w:r>
    </w:p>
    <w:p w14:paraId="25EAF8A8" w14:textId="77777777" w:rsidR="007238E1" w:rsidRDefault="007238E1">
      <w:pPr>
        <w:pStyle w:val="ListParagraph"/>
        <w:numPr>
          <w:ilvl w:val="0"/>
          <w:numId w:val="43"/>
        </w:numPr>
      </w:pPr>
      <w:r>
        <w:t>A Block may contain data integrity features that are implemented within the Header and/or Footer segments.</w:t>
      </w:r>
    </w:p>
    <w:p w14:paraId="425219C6" w14:textId="77777777" w:rsidR="00E34801" w:rsidRDefault="007238E1">
      <w:pPr>
        <w:pStyle w:val="ListParagraph"/>
        <w:numPr>
          <w:ilvl w:val="0"/>
          <w:numId w:val="43"/>
        </w:numPr>
      </w:pPr>
      <w:r>
        <w:t>The Block data structure shall remain constant for the entire data collection session (i.e. Block format shall not change dynamically).</w:t>
      </w:r>
    </w:p>
    <w:p w14:paraId="62B3AB7A" w14:textId="77777777" w:rsidR="00E34801" w:rsidRDefault="00E34801"/>
    <w:p w14:paraId="21C64C67" w14:textId="77777777" w:rsidR="00E34801" w:rsidRDefault="00661FBC">
      <w:r>
        <w:t>A Block is defined as a data segment comprised of one or more Chunks, where the Chunk data appears contiguously anywhere within said segment.</w:t>
      </w:r>
    </w:p>
    <w:p w14:paraId="4F6DC02B" w14:textId="77777777" w:rsidR="00E34801" w:rsidRPr="00BD529F" w:rsidRDefault="00E34801">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11</w:t>
      </w:r>
      <w:r w:rsidRPr="00BD529F">
        <w:rPr>
          <w:sz w:val="24"/>
          <w:szCs w:val="24"/>
        </w:rPr>
        <w:fldChar w:fldCharType="end"/>
      </w:r>
      <w:r w:rsidR="00661FBC">
        <w:rPr>
          <w:sz w:val="24"/>
          <w:szCs w:val="24"/>
        </w:rPr>
        <w:t xml:space="preserve"> – Definition of Block</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889"/>
        <w:gridCol w:w="1805"/>
        <w:gridCol w:w="1184"/>
        <w:gridCol w:w="2368"/>
        <w:gridCol w:w="955"/>
        <w:gridCol w:w="1375"/>
      </w:tblGrid>
      <w:tr w:rsidR="00E34801" w:rsidRPr="00DE07CD" w14:paraId="48F6B6FA" w14:textId="77777777" w:rsidTr="00FB1B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407206AA" w14:textId="77777777" w:rsidR="00E34801"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717687D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6B453184"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5889980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31992C5D"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tcPr>
          <w:p w14:paraId="5C47C8FF"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4801" w:rsidRPr="00DE07CD" w14:paraId="62E172F3" w14:textId="77777777"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3BD67494" w14:textId="77777777" w:rsidR="00E34801" w:rsidRDefault="00661FBC" w:rsidP="00A503DE">
            <w:pPr>
              <w:rPr>
                <w:rFonts w:asciiTheme="minorHAnsi" w:hAnsiTheme="minorHAnsi"/>
                <w:sz w:val="20"/>
                <w:szCs w:val="20"/>
              </w:rPr>
            </w:pPr>
            <w:r>
              <w:rPr>
                <w:rFonts w:asciiTheme="minorHAnsi" w:hAnsiTheme="minorHAnsi"/>
                <w:sz w:val="20"/>
                <w:szCs w:val="20"/>
              </w:rPr>
              <w:t>CHUNK</w:t>
            </w:r>
          </w:p>
        </w:tc>
        <w:tc>
          <w:tcPr>
            <w:tcW w:w="1805" w:type="dxa"/>
          </w:tcPr>
          <w:p w14:paraId="2D4330DA" w14:textId="77777777" w:rsidR="00E34801"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661FBC">
              <w:rPr>
                <w:rFonts w:asciiTheme="minorHAnsi" w:hAnsiTheme="minorHAnsi"/>
                <w:sz w:val="20"/>
                <w:szCs w:val="20"/>
              </w:rPr>
              <w:t>Chunks</w:t>
            </w:r>
            <w:r w:rsidR="00E34801">
              <w:rPr>
                <w:rFonts w:asciiTheme="minorHAnsi" w:hAnsiTheme="minorHAnsi"/>
                <w:sz w:val="20"/>
                <w:szCs w:val="20"/>
              </w:rPr>
              <w:t xml:space="preserve"> present in this </w:t>
            </w:r>
            <w:r w:rsidR="00661FBC">
              <w:rPr>
                <w:rFonts w:asciiTheme="minorHAnsi" w:hAnsiTheme="minorHAnsi"/>
                <w:sz w:val="20"/>
                <w:szCs w:val="20"/>
              </w:rPr>
              <w:t>Block</w:t>
            </w:r>
            <w:r>
              <w:rPr>
                <w:rFonts w:asciiTheme="minorHAnsi" w:hAnsiTheme="minorHAnsi"/>
                <w:sz w:val="20"/>
                <w:szCs w:val="20"/>
              </w:rPr>
              <w:t xml:space="preserve"> in order.</w:t>
            </w:r>
          </w:p>
        </w:tc>
        <w:tc>
          <w:tcPr>
            <w:tcW w:w="1184" w:type="dxa"/>
          </w:tcPr>
          <w:p w14:paraId="05B5E1EE" w14:textId="77777777" w:rsidR="00E34801" w:rsidRPr="00DE07CD" w:rsidRDefault="00BE691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Chunk</w:t>
            </w:r>
          </w:p>
        </w:tc>
        <w:tc>
          <w:tcPr>
            <w:tcW w:w="2368" w:type="dxa"/>
          </w:tcPr>
          <w:p w14:paraId="2DA92CEC"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E2D1BD2"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33912912" w14:textId="77777777" w:rsidR="00E34801" w:rsidRPr="00DE07CD" w:rsidRDefault="00E3480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4801" w:rsidRPr="00DE07CD" w14:paraId="7AC297C3" w14:textId="77777777"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14:paraId="7E03C531" w14:textId="77777777" w:rsidR="00E34801" w:rsidRDefault="00661FBC" w:rsidP="00A503DE">
            <w:pPr>
              <w:rPr>
                <w:rFonts w:asciiTheme="minorHAnsi" w:hAnsiTheme="minorHAnsi"/>
                <w:sz w:val="20"/>
                <w:szCs w:val="20"/>
              </w:rPr>
            </w:pPr>
            <w:r>
              <w:rPr>
                <w:rFonts w:asciiTheme="minorHAnsi" w:hAnsiTheme="minorHAnsi"/>
                <w:sz w:val="20"/>
                <w:szCs w:val="20"/>
              </w:rPr>
              <w:t>CYCLES</w:t>
            </w:r>
          </w:p>
        </w:tc>
        <w:tc>
          <w:tcPr>
            <w:tcW w:w="1805" w:type="dxa"/>
          </w:tcPr>
          <w:p w14:paraId="71B0DEBC" w14:textId="77777777" w:rsidR="00E34801" w:rsidRDefault="00661FBC" w:rsidP="00BE691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For the </w:t>
            </w:r>
            <w:r w:rsidR="00BE691D">
              <w:rPr>
                <w:rFonts w:asciiTheme="minorHAnsi" w:hAnsiTheme="minorHAnsi"/>
                <w:sz w:val="20"/>
                <w:szCs w:val="20"/>
              </w:rPr>
              <w:t xml:space="preserve">ordered </w:t>
            </w:r>
            <w:r>
              <w:rPr>
                <w:rFonts w:asciiTheme="minorHAnsi" w:hAnsiTheme="minorHAnsi"/>
                <w:sz w:val="20"/>
                <w:szCs w:val="20"/>
              </w:rPr>
              <w:t>Chunk pattern described in CHUNK, the integer number of cycles that this pattern repeats within a Block</w:t>
            </w:r>
          </w:p>
        </w:tc>
        <w:tc>
          <w:tcPr>
            <w:tcW w:w="1184" w:type="dxa"/>
          </w:tcPr>
          <w:p w14:paraId="295DCEE8" w14:textId="77777777" w:rsidR="00E34801" w:rsidRDefault="00661FB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14:paraId="0ED7507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536587D" w14:textId="77777777" w:rsidR="00E34801"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40EDB842" w14:textId="77777777" w:rsidR="00E34801" w:rsidRPr="00DE07CD" w:rsidRDefault="00E34801"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4801" w:rsidRPr="00DE07CD" w14:paraId="7FD226F4" w14:textId="77777777"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645013D" w14:textId="77777777" w:rsidR="00E34801" w:rsidRDefault="0082761D" w:rsidP="00A503DE">
            <w:pPr>
              <w:rPr>
                <w:rFonts w:asciiTheme="minorHAnsi" w:hAnsiTheme="minorHAnsi"/>
                <w:sz w:val="20"/>
                <w:szCs w:val="20"/>
              </w:rPr>
            </w:pPr>
            <w:r>
              <w:rPr>
                <w:rFonts w:asciiTheme="minorHAnsi" w:hAnsiTheme="minorHAnsi"/>
                <w:sz w:val="20"/>
                <w:szCs w:val="20"/>
              </w:rPr>
              <w:t>SIZE</w:t>
            </w:r>
            <w:r w:rsidR="00661FBC">
              <w:rPr>
                <w:rFonts w:asciiTheme="minorHAnsi" w:hAnsiTheme="minorHAnsi"/>
                <w:sz w:val="20"/>
                <w:szCs w:val="20"/>
              </w:rPr>
              <w:t>HEADER</w:t>
            </w:r>
          </w:p>
        </w:tc>
        <w:tc>
          <w:tcPr>
            <w:tcW w:w="1805" w:type="dxa"/>
          </w:tcPr>
          <w:p w14:paraId="704D3C20"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Integer number </w:t>
            </w:r>
            <w:r w:rsidR="00BE691D">
              <w:rPr>
                <w:rFonts w:asciiTheme="minorHAnsi" w:hAnsiTheme="minorHAnsi"/>
                <w:sz w:val="20"/>
                <w:szCs w:val="20"/>
              </w:rPr>
              <w:t xml:space="preserve">of </w:t>
            </w:r>
            <w:r>
              <w:rPr>
                <w:rFonts w:asciiTheme="minorHAnsi" w:hAnsiTheme="minorHAnsi"/>
                <w:sz w:val="20"/>
                <w:szCs w:val="20"/>
              </w:rPr>
              <w:t xml:space="preserve">bytes to skip in order to access first byte of chunk data </w:t>
            </w:r>
          </w:p>
        </w:tc>
        <w:tc>
          <w:tcPr>
            <w:tcW w:w="1184" w:type="dxa"/>
          </w:tcPr>
          <w:p w14:paraId="5E0895F4"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14:paraId="0A6D9513"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28FCAECE" w14:textId="77777777" w:rsidR="00E34801" w:rsidRDefault="000E354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0CAD175" w14:textId="77777777" w:rsidR="00E34801" w:rsidRPr="00DE07CD" w:rsidRDefault="000E354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E34801" w:rsidRPr="00DE07CD" w14:paraId="4C9644A5" w14:textId="77777777"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2D5A59" w14:textId="77777777" w:rsidR="00E34801" w:rsidRDefault="0082761D" w:rsidP="00A503DE">
            <w:pPr>
              <w:rPr>
                <w:rFonts w:asciiTheme="minorHAnsi" w:hAnsiTheme="minorHAnsi"/>
                <w:sz w:val="20"/>
                <w:szCs w:val="20"/>
              </w:rPr>
            </w:pPr>
            <w:r>
              <w:rPr>
                <w:rFonts w:asciiTheme="minorHAnsi" w:hAnsiTheme="minorHAnsi"/>
                <w:sz w:val="20"/>
                <w:szCs w:val="20"/>
              </w:rPr>
              <w:t>SIZE</w:t>
            </w:r>
            <w:r w:rsidR="00661FBC">
              <w:rPr>
                <w:rFonts w:asciiTheme="minorHAnsi" w:hAnsiTheme="minorHAnsi"/>
                <w:sz w:val="20"/>
                <w:szCs w:val="20"/>
              </w:rPr>
              <w:t>F</w:t>
            </w:r>
            <w:r w:rsidR="000E354D">
              <w:rPr>
                <w:rFonts w:asciiTheme="minorHAnsi" w:hAnsiTheme="minorHAnsi"/>
                <w:sz w:val="20"/>
                <w:szCs w:val="20"/>
              </w:rPr>
              <w:t>OOTER</w:t>
            </w:r>
          </w:p>
        </w:tc>
        <w:tc>
          <w:tcPr>
            <w:tcW w:w="1805" w:type="dxa"/>
          </w:tcPr>
          <w:p w14:paraId="32EFE984"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Integer number of bytes to skip in order to access first byte of next block</w:t>
            </w:r>
          </w:p>
        </w:tc>
        <w:tc>
          <w:tcPr>
            <w:tcW w:w="1184" w:type="dxa"/>
          </w:tcPr>
          <w:p w14:paraId="38DE36FC"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2368" w:type="dxa"/>
          </w:tcPr>
          <w:p w14:paraId="3FF026B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B09BA54" w14:textId="77777777" w:rsidR="00E34801"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3F3E1AC8" w14:textId="77777777" w:rsidR="00E34801" w:rsidRPr="00DE07CD" w:rsidRDefault="000E354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bl>
    <w:p w14:paraId="3BD44D8D" w14:textId="77777777" w:rsidR="00E34801" w:rsidRDefault="00E34801" w:rsidP="001C1B6B"/>
    <w:p w14:paraId="5AAFEB5E" w14:textId="77777777" w:rsidR="00736472" w:rsidRDefault="00736472">
      <w:pPr>
        <w:rPr>
          <w:rFonts w:cs="Arial"/>
          <w:b/>
          <w:bCs/>
          <w:szCs w:val="26"/>
        </w:rPr>
      </w:pPr>
      <w:r>
        <w:br w:type="page"/>
      </w:r>
    </w:p>
    <w:p w14:paraId="29E56A7D" w14:textId="77777777" w:rsidR="00B27B4B" w:rsidRDefault="00B27B4B" w:rsidP="00BE691D">
      <w:pPr>
        <w:pStyle w:val="Heading3"/>
      </w:pPr>
      <w:bookmarkStart w:id="76" w:name="_Toc409938083"/>
      <w:r>
        <w:lastRenderedPageBreak/>
        <w:t>Lane</w:t>
      </w:r>
      <w:r w:rsidRPr="00DE07CD">
        <w:t xml:space="preserve"> </w:t>
      </w:r>
      <w:r w:rsidR="00A503DE">
        <w:t>Object</w:t>
      </w:r>
      <w:bookmarkEnd w:id="76"/>
    </w:p>
    <w:p w14:paraId="6133021E" w14:textId="77777777" w:rsidR="00B27B4B" w:rsidRDefault="00B27B4B"/>
    <w:p w14:paraId="7CE52863" w14:textId="77777777" w:rsidR="00B27B4B" w:rsidRDefault="00B27B4B">
      <w:commentRangeStart w:id="77"/>
      <w:r>
        <w:t xml:space="preserve">A Lane is defined as a conduit that transports </w:t>
      </w:r>
      <w:r w:rsidR="00FF7F5C">
        <w:t xml:space="preserve">data comprised of </w:t>
      </w:r>
      <w:r w:rsidR="00BE691D">
        <w:t xml:space="preserve">one or more types of </w:t>
      </w:r>
      <w:r w:rsidR="00FF7F5C">
        <w:t>Blocks</w:t>
      </w:r>
      <w:r w:rsidR="00BE691D">
        <w:t>. The contents of one or more Lanes are written to disk to produce files. However, the standard does not assume that this writing is synchronized to the start of a block within a lane.</w:t>
      </w:r>
      <w:commentRangeEnd w:id="77"/>
      <w:r w:rsidR="00214CED">
        <w:rPr>
          <w:rStyle w:val="CommentReference"/>
        </w:rPr>
        <w:commentReference w:id="77"/>
      </w:r>
    </w:p>
    <w:p w14:paraId="7E4B68F4" w14:textId="77777777" w:rsidR="00BE691D" w:rsidRDefault="00BE691D"/>
    <w:p w14:paraId="2E0656BF" w14:textId="77777777" w:rsidR="00BE691D" w:rsidRPr="00BD529F" w:rsidRDefault="00BE691D" w:rsidP="00BE691D">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12</w:t>
      </w:r>
      <w:r w:rsidRPr="00BD529F">
        <w:rPr>
          <w:sz w:val="24"/>
          <w:szCs w:val="24"/>
        </w:rPr>
        <w:fldChar w:fldCharType="end"/>
      </w:r>
      <w:r>
        <w:rPr>
          <w:sz w:val="24"/>
          <w:szCs w:val="24"/>
        </w:rPr>
        <w:t xml:space="preserve"> – Definition of Lane</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52"/>
        <w:gridCol w:w="1759"/>
        <w:gridCol w:w="1187"/>
        <w:gridCol w:w="2289"/>
        <w:gridCol w:w="1140"/>
        <w:gridCol w:w="1349"/>
      </w:tblGrid>
      <w:tr w:rsidR="00BE691D" w:rsidRPr="00DE07CD" w14:paraId="5F3DF595" w14:textId="77777777" w:rsidTr="001441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52" w:type="dxa"/>
          </w:tcPr>
          <w:p w14:paraId="443AABD6" w14:textId="77777777" w:rsidR="00BE691D" w:rsidRPr="00DE07CD" w:rsidRDefault="00BE691D" w:rsidP="009D2239">
            <w:pPr>
              <w:rPr>
                <w:rFonts w:asciiTheme="minorHAnsi" w:hAnsiTheme="minorHAnsi"/>
                <w:sz w:val="20"/>
                <w:szCs w:val="20"/>
              </w:rPr>
            </w:pPr>
            <w:r>
              <w:rPr>
                <w:rFonts w:asciiTheme="minorHAnsi" w:hAnsiTheme="minorHAnsi"/>
                <w:sz w:val="20"/>
                <w:szCs w:val="20"/>
              </w:rPr>
              <w:t>Attribute</w:t>
            </w:r>
          </w:p>
        </w:tc>
        <w:tc>
          <w:tcPr>
            <w:tcW w:w="1759" w:type="dxa"/>
          </w:tcPr>
          <w:p w14:paraId="19DF1167"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7" w:type="dxa"/>
          </w:tcPr>
          <w:p w14:paraId="1DAB5C0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289" w:type="dxa"/>
          </w:tcPr>
          <w:p w14:paraId="51F680E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140" w:type="dxa"/>
          </w:tcPr>
          <w:p w14:paraId="78BC5AF5"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9" w:type="dxa"/>
          </w:tcPr>
          <w:p w14:paraId="6CFA73EB"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6636C5" w:rsidRPr="00DE07CD" w14:paraId="20A088DC"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67032EAB" w14:textId="77777777" w:rsidR="006636C5" w:rsidRDefault="006636C5" w:rsidP="006636C5">
            <w:pPr>
              <w:tabs>
                <w:tab w:val="left" w:pos="1182"/>
              </w:tabs>
              <w:rPr>
                <w:rFonts w:asciiTheme="minorHAnsi" w:hAnsiTheme="minorHAnsi"/>
                <w:sz w:val="20"/>
                <w:szCs w:val="20"/>
              </w:rPr>
            </w:pPr>
            <w:r>
              <w:rPr>
                <w:rFonts w:asciiTheme="minorHAnsi" w:hAnsiTheme="minorHAnsi"/>
                <w:sz w:val="20"/>
                <w:szCs w:val="20"/>
              </w:rPr>
              <w:t>BLOCK</w:t>
            </w:r>
          </w:p>
        </w:tc>
        <w:tc>
          <w:tcPr>
            <w:tcW w:w="1759" w:type="dxa"/>
          </w:tcPr>
          <w:p w14:paraId="0022324A"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types of blocks in this lane (in order)</w:t>
            </w:r>
          </w:p>
        </w:tc>
        <w:tc>
          <w:tcPr>
            <w:tcW w:w="1187" w:type="dxa"/>
          </w:tcPr>
          <w:p w14:paraId="3AEFDE08"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Block</w:t>
            </w:r>
          </w:p>
        </w:tc>
        <w:tc>
          <w:tcPr>
            <w:tcW w:w="2289" w:type="dxa"/>
          </w:tcPr>
          <w:p w14:paraId="1F25A5A3"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02502015"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9" w:type="dxa"/>
          </w:tcPr>
          <w:p w14:paraId="56EB6C24"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E691D" w:rsidRPr="00DE07CD" w14:paraId="48D1BAAB"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852" w:type="dxa"/>
          </w:tcPr>
          <w:p w14:paraId="49AF19FE" w14:textId="77777777" w:rsidR="00BE691D" w:rsidRDefault="00BE691D" w:rsidP="00144168">
            <w:pPr>
              <w:tabs>
                <w:tab w:val="left" w:pos="1182"/>
              </w:tabs>
              <w:rPr>
                <w:rFonts w:asciiTheme="minorHAnsi" w:hAnsiTheme="minorHAnsi"/>
                <w:sz w:val="20"/>
                <w:szCs w:val="20"/>
              </w:rPr>
            </w:pPr>
            <w:r>
              <w:rPr>
                <w:rFonts w:asciiTheme="minorHAnsi" w:hAnsiTheme="minorHAnsi"/>
                <w:sz w:val="20"/>
                <w:szCs w:val="20"/>
              </w:rPr>
              <w:t>BANDSRC</w:t>
            </w:r>
            <w:r w:rsidR="006636C5">
              <w:rPr>
                <w:rFonts w:asciiTheme="minorHAnsi" w:hAnsiTheme="minorHAnsi"/>
                <w:sz w:val="20"/>
                <w:szCs w:val="20"/>
              </w:rPr>
              <w:tab/>
            </w:r>
          </w:p>
        </w:tc>
        <w:tc>
          <w:tcPr>
            <w:tcW w:w="1759" w:type="dxa"/>
          </w:tcPr>
          <w:p w14:paraId="5D84F658" w14:textId="77777777" w:rsidR="00BE691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Associates predefined bands with sources</w:t>
            </w:r>
          </w:p>
        </w:tc>
        <w:tc>
          <w:tcPr>
            <w:tcW w:w="1187" w:type="dxa"/>
          </w:tcPr>
          <w:p w14:paraId="50EB7C56"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BandSource</w:t>
            </w:r>
          </w:p>
        </w:tc>
        <w:tc>
          <w:tcPr>
            <w:tcW w:w="2289" w:type="dxa"/>
          </w:tcPr>
          <w:p w14:paraId="750DDE6F"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301B3772"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r w:rsidR="006636C5">
              <w:rPr>
                <w:rFonts w:asciiTheme="minorHAnsi" w:hAnsiTheme="minorHAnsi"/>
                <w:sz w:val="20"/>
                <w:szCs w:val="20"/>
              </w:rPr>
              <w:t>??</w:t>
            </w:r>
          </w:p>
        </w:tc>
        <w:tc>
          <w:tcPr>
            <w:tcW w:w="1349" w:type="dxa"/>
          </w:tcPr>
          <w:p w14:paraId="1F2AD247"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E691D" w:rsidRPr="00DE07CD" w14:paraId="1C7ABFF2"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30F319E6" w14:textId="77777777" w:rsidR="00BE691D" w:rsidRDefault="006636C5" w:rsidP="009D2239">
            <w:pPr>
              <w:rPr>
                <w:rFonts w:asciiTheme="minorHAnsi" w:hAnsiTheme="minorHAnsi"/>
                <w:sz w:val="20"/>
                <w:szCs w:val="20"/>
              </w:rPr>
            </w:pPr>
            <w:r>
              <w:rPr>
                <w:rFonts w:asciiTheme="minorHAnsi" w:hAnsiTheme="minorHAnsi"/>
                <w:sz w:val="20"/>
                <w:szCs w:val="20"/>
              </w:rPr>
              <w:t>SESSION</w:t>
            </w:r>
          </w:p>
        </w:tc>
        <w:tc>
          <w:tcPr>
            <w:tcW w:w="1759" w:type="dxa"/>
          </w:tcPr>
          <w:p w14:paraId="793555FB"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Session information for this Lane</w:t>
            </w:r>
          </w:p>
        </w:tc>
        <w:tc>
          <w:tcPr>
            <w:tcW w:w="1187" w:type="dxa"/>
          </w:tcPr>
          <w:p w14:paraId="0E307EB0"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Session</w:t>
            </w:r>
          </w:p>
        </w:tc>
        <w:tc>
          <w:tcPr>
            <w:tcW w:w="2289" w:type="dxa"/>
          </w:tcPr>
          <w:p w14:paraId="7578ED31"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3B30670A"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9" w:type="dxa"/>
          </w:tcPr>
          <w:p w14:paraId="4AEDB663"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E691D" w:rsidRPr="00DE07CD" w14:paraId="3C348A67"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852" w:type="dxa"/>
          </w:tcPr>
          <w:p w14:paraId="2C22616F" w14:textId="77777777" w:rsidR="00BE691D" w:rsidRDefault="006636C5" w:rsidP="009D2239">
            <w:pPr>
              <w:rPr>
                <w:rFonts w:asciiTheme="minorHAnsi" w:hAnsiTheme="minorHAnsi"/>
                <w:sz w:val="20"/>
                <w:szCs w:val="20"/>
              </w:rPr>
            </w:pPr>
            <w:r>
              <w:rPr>
                <w:rFonts w:asciiTheme="minorHAnsi" w:hAnsiTheme="minorHAnsi"/>
                <w:sz w:val="20"/>
                <w:szCs w:val="20"/>
              </w:rPr>
              <w:t>SYSTEM</w:t>
            </w:r>
          </w:p>
        </w:tc>
        <w:tc>
          <w:tcPr>
            <w:tcW w:w="1759" w:type="dxa"/>
          </w:tcPr>
          <w:p w14:paraId="3E00B3D8" w14:textId="77777777" w:rsidR="00BE691D" w:rsidRDefault="006636C5" w:rsidP="006636C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 information for this Lane</w:t>
            </w:r>
          </w:p>
        </w:tc>
        <w:tc>
          <w:tcPr>
            <w:tcW w:w="1187" w:type="dxa"/>
          </w:tcPr>
          <w:p w14:paraId="3C003B1D" w14:textId="77777777" w:rsidR="00BE691D" w:rsidRDefault="006636C5"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tc>
        <w:tc>
          <w:tcPr>
            <w:tcW w:w="2289" w:type="dxa"/>
          </w:tcPr>
          <w:p w14:paraId="6FE8929C"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484D6B06" w14:textId="77777777" w:rsidR="00BE691D" w:rsidRDefault="006636C5"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9" w:type="dxa"/>
          </w:tcPr>
          <w:p w14:paraId="5D0FA4DD"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6AE5C45" w14:textId="77777777" w:rsidR="00BE691D" w:rsidRDefault="00BE691D" w:rsidP="00BE691D"/>
    <w:p w14:paraId="2A16AE84" w14:textId="77777777" w:rsidR="00BE691D" w:rsidRDefault="00BE691D"/>
    <w:p w14:paraId="4331C390" w14:textId="77777777" w:rsidR="00736472" w:rsidRDefault="00736472">
      <w:pPr>
        <w:rPr>
          <w:rFonts w:cs="Arial"/>
          <w:b/>
          <w:bCs/>
          <w:szCs w:val="26"/>
          <w:highlight w:val="lightGray"/>
        </w:rPr>
      </w:pPr>
      <w:r>
        <w:rPr>
          <w:highlight w:val="lightGray"/>
        </w:rPr>
        <w:br w:type="page"/>
      </w:r>
    </w:p>
    <w:p w14:paraId="67283B55" w14:textId="77777777" w:rsidR="00FF7F5C" w:rsidRDefault="00FF7F5C" w:rsidP="00736472">
      <w:pPr>
        <w:pStyle w:val="Heading3"/>
        <w:numPr>
          <w:ilvl w:val="0"/>
          <w:numId w:val="0"/>
        </w:numPr>
      </w:pPr>
      <w:bookmarkStart w:id="79" w:name="_Toc409938084"/>
      <w:r>
        <w:lastRenderedPageBreak/>
        <w:t>File</w:t>
      </w:r>
      <w:r w:rsidRPr="00DE07CD">
        <w:t xml:space="preserve"> </w:t>
      </w:r>
      <w:r w:rsidR="00A503DE">
        <w:t>Object</w:t>
      </w:r>
      <w:bookmarkEnd w:id="79"/>
    </w:p>
    <w:p w14:paraId="0D792BC9" w14:textId="77777777" w:rsidR="00FF7F5C" w:rsidRDefault="00FF7F5C">
      <w:pPr>
        <w:pStyle w:val="Caption"/>
        <w:keepNext/>
        <w:rPr>
          <w:b w:val="0"/>
          <w:bCs w:val="0"/>
          <w:sz w:val="24"/>
          <w:szCs w:val="24"/>
        </w:rPr>
      </w:pPr>
      <w:r>
        <w:rPr>
          <w:b w:val="0"/>
          <w:bCs w:val="0"/>
          <w:sz w:val="24"/>
          <w:szCs w:val="24"/>
        </w:rPr>
        <w:t>A F</w:t>
      </w:r>
      <w:r w:rsidRPr="00FF7F5C">
        <w:rPr>
          <w:b w:val="0"/>
          <w:bCs w:val="0"/>
          <w:sz w:val="24"/>
          <w:szCs w:val="24"/>
        </w:rPr>
        <w:t>ile is defined as the ordered collection of bytes retrieved from a single Lane ove</w:t>
      </w:r>
      <w:r>
        <w:rPr>
          <w:b w:val="0"/>
          <w:bCs w:val="0"/>
          <w:sz w:val="24"/>
          <w:szCs w:val="24"/>
        </w:rPr>
        <w:t>r a finite interval of time and</w:t>
      </w:r>
      <w:r w:rsidRPr="00FF7F5C">
        <w:rPr>
          <w:b w:val="0"/>
          <w:bCs w:val="0"/>
          <w:sz w:val="24"/>
          <w:szCs w:val="24"/>
        </w:rPr>
        <w:t xml:space="preserve"> s</w:t>
      </w:r>
      <w:r>
        <w:rPr>
          <w:b w:val="0"/>
          <w:bCs w:val="0"/>
          <w:sz w:val="24"/>
          <w:szCs w:val="24"/>
        </w:rPr>
        <w:t>tored in a digital media device.</w:t>
      </w:r>
    </w:p>
    <w:p w14:paraId="7C9173D1" w14:textId="77777777" w:rsidR="00FF7F5C" w:rsidRDefault="00FF7F5C"/>
    <w:p w14:paraId="731502CC" w14:textId="77777777" w:rsidR="00FF7F5C" w:rsidRDefault="00FF7F5C">
      <w:r>
        <w:t xml:space="preserve">When a lane is written to a file, it may or may not be synchronized to the start of a block. For this reason there may be a byte offset from the beginning of the file to the first byte of the first block. This offset </w:t>
      </w:r>
      <w:r w:rsidR="00C42311">
        <w:t xml:space="preserve">may be </w:t>
      </w:r>
      <w:r>
        <w:t>different for each file.</w:t>
      </w:r>
    </w:p>
    <w:p w14:paraId="08193F47" w14:textId="77777777" w:rsidR="00FF7F5C" w:rsidRDefault="00FF7F5C"/>
    <w:p w14:paraId="4B9D4150" w14:textId="77777777" w:rsidR="00FF7F5C" w:rsidRDefault="00FF7F5C">
      <w:r>
        <w:t>The creation time of the file may be tagged as metadata. This time is typically obtained from the system RTC.</w:t>
      </w:r>
    </w:p>
    <w:p w14:paraId="6ADF6E94" w14:textId="77777777" w:rsidR="00C42311" w:rsidRDefault="00C42311"/>
    <w:p w14:paraId="18A21FC6" w14:textId="77777777" w:rsidR="006636C5" w:rsidRPr="00144168" w:rsidRDefault="006636C5" w:rsidP="00144168">
      <w:pPr>
        <w:pStyle w:val="Caption"/>
        <w:keepNext/>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13</w:t>
      </w:r>
      <w:r w:rsidRPr="00BD529F">
        <w:rPr>
          <w:sz w:val="24"/>
          <w:szCs w:val="24"/>
        </w:rPr>
        <w:fldChar w:fldCharType="end"/>
      </w:r>
      <w:r>
        <w:rPr>
          <w:sz w:val="24"/>
          <w:szCs w:val="24"/>
        </w:rPr>
        <w:t xml:space="preserve"> – Definition of File</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C42311" w:rsidRPr="00DE07CD" w14:paraId="1D904F4E"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EA9BA16" w14:textId="77777777" w:rsidR="00C42311" w:rsidRPr="00DE07CD" w:rsidRDefault="00C42311" w:rsidP="00FA603D">
            <w:pPr>
              <w:rPr>
                <w:rFonts w:asciiTheme="minorHAnsi" w:hAnsiTheme="minorHAnsi"/>
                <w:sz w:val="20"/>
                <w:szCs w:val="20"/>
              </w:rPr>
            </w:pPr>
            <w:r>
              <w:rPr>
                <w:rFonts w:asciiTheme="minorHAnsi" w:hAnsiTheme="minorHAnsi"/>
                <w:sz w:val="20"/>
                <w:szCs w:val="20"/>
              </w:rPr>
              <w:t>Attribute</w:t>
            </w:r>
          </w:p>
        </w:tc>
        <w:tc>
          <w:tcPr>
            <w:tcW w:w="1805" w:type="dxa"/>
          </w:tcPr>
          <w:p w14:paraId="70549895"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86E8DFA"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4449A7C8"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8B67627"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6ADF8F7B"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C42311" w:rsidRPr="00DE07CD" w14:paraId="65627D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43F3349" w14:textId="77777777" w:rsidR="00C42311" w:rsidRPr="00DE07CD" w:rsidRDefault="00966914" w:rsidP="00FA603D">
            <w:pPr>
              <w:rPr>
                <w:rFonts w:asciiTheme="minorHAnsi" w:hAnsiTheme="minorHAnsi"/>
                <w:sz w:val="20"/>
                <w:szCs w:val="20"/>
              </w:rPr>
            </w:pPr>
            <w:r>
              <w:rPr>
                <w:rFonts w:asciiTheme="minorHAnsi" w:hAnsiTheme="minorHAnsi"/>
                <w:sz w:val="20"/>
                <w:szCs w:val="20"/>
              </w:rPr>
              <w:t>URL</w:t>
            </w:r>
          </w:p>
        </w:tc>
        <w:tc>
          <w:tcPr>
            <w:tcW w:w="1805" w:type="dxa"/>
          </w:tcPr>
          <w:p w14:paraId="479F4A17" w14:textId="77777777"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Pointer to additional information about file</w:t>
            </w:r>
          </w:p>
        </w:tc>
        <w:tc>
          <w:tcPr>
            <w:tcW w:w="1842" w:type="dxa"/>
          </w:tcPr>
          <w:p w14:paraId="44EA34A3" w14:textId="77777777"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67F23AB6"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52C34EBA" w14:textId="77777777" w:rsidR="00C42311" w:rsidRPr="00DE07CD" w:rsidRDefault="006636C5"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29B02404"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C42311" w:rsidRPr="00DE07CD" w14:paraId="7110E7DC"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E6BEB40" w14:textId="77777777" w:rsidR="00C42311" w:rsidRPr="00DE07CD" w:rsidRDefault="00966914" w:rsidP="00FA603D">
            <w:pPr>
              <w:rPr>
                <w:rFonts w:asciiTheme="minorHAnsi" w:hAnsiTheme="minorHAnsi"/>
                <w:sz w:val="20"/>
                <w:szCs w:val="20"/>
              </w:rPr>
            </w:pPr>
            <w:r>
              <w:rPr>
                <w:rFonts w:asciiTheme="minorHAnsi" w:hAnsiTheme="minorHAnsi"/>
                <w:sz w:val="20"/>
                <w:szCs w:val="20"/>
              </w:rPr>
              <w:t>TIMESTAMP</w:t>
            </w:r>
          </w:p>
        </w:tc>
        <w:tc>
          <w:tcPr>
            <w:tcW w:w="1805" w:type="dxa"/>
          </w:tcPr>
          <w:p w14:paraId="5D2CB869"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Time the file was generated</w:t>
            </w:r>
          </w:p>
        </w:tc>
        <w:tc>
          <w:tcPr>
            <w:tcW w:w="1842" w:type="dxa"/>
          </w:tcPr>
          <w:p w14:paraId="17AB7CE6"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p>
        </w:tc>
        <w:tc>
          <w:tcPr>
            <w:tcW w:w="1677" w:type="dxa"/>
          </w:tcPr>
          <w:p w14:paraId="28E3347C"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F6143FA"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417999DF"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4765E5D1"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09BD9AF" w14:textId="77777777" w:rsidR="00966914" w:rsidRPr="00DE07CD" w:rsidRDefault="00966914" w:rsidP="00FA603D">
            <w:pPr>
              <w:rPr>
                <w:rFonts w:asciiTheme="minorHAnsi" w:hAnsiTheme="minorHAnsi"/>
                <w:sz w:val="20"/>
                <w:szCs w:val="20"/>
              </w:rPr>
            </w:pPr>
            <w:r>
              <w:rPr>
                <w:rFonts w:asciiTheme="minorHAnsi" w:hAnsiTheme="minorHAnsi"/>
                <w:sz w:val="20"/>
                <w:szCs w:val="20"/>
              </w:rPr>
              <w:t>OFFSET</w:t>
            </w:r>
          </w:p>
        </w:tc>
        <w:tc>
          <w:tcPr>
            <w:tcW w:w="1805" w:type="dxa"/>
          </w:tcPr>
          <w:p w14:paraId="65FAE4A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 offset to start of first Block</w:t>
            </w:r>
          </w:p>
        </w:tc>
        <w:tc>
          <w:tcPr>
            <w:tcW w:w="1842" w:type="dxa"/>
          </w:tcPr>
          <w:p w14:paraId="652342A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w:t>
            </w:r>
          </w:p>
        </w:tc>
        <w:tc>
          <w:tcPr>
            <w:tcW w:w="1677" w:type="dxa"/>
          </w:tcPr>
          <w:p w14:paraId="14C09B92"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C1CEB88"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3C84A2C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966914" w:rsidRPr="00DE07CD" w14:paraId="79DA4325"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B2E52E0" w14:textId="77777777" w:rsidR="00966914" w:rsidRPr="00DE07CD" w:rsidRDefault="00966914" w:rsidP="00FA603D">
            <w:pPr>
              <w:rPr>
                <w:rFonts w:asciiTheme="minorHAnsi" w:hAnsiTheme="minorHAnsi"/>
                <w:sz w:val="20"/>
                <w:szCs w:val="20"/>
              </w:rPr>
            </w:pPr>
            <w:r>
              <w:rPr>
                <w:rFonts w:asciiTheme="minorHAnsi" w:hAnsiTheme="minorHAnsi"/>
                <w:sz w:val="20"/>
                <w:szCs w:val="20"/>
              </w:rPr>
              <w:t>LANE</w:t>
            </w:r>
          </w:p>
        </w:tc>
        <w:tc>
          <w:tcPr>
            <w:tcW w:w="1805" w:type="dxa"/>
          </w:tcPr>
          <w:p w14:paraId="2B2E2DF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Identifies which lane the data came from</w:t>
            </w:r>
          </w:p>
        </w:tc>
        <w:tc>
          <w:tcPr>
            <w:tcW w:w="1842" w:type="dxa"/>
          </w:tcPr>
          <w:p w14:paraId="25A57D3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Lane</w:t>
            </w:r>
          </w:p>
        </w:tc>
        <w:tc>
          <w:tcPr>
            <w:tcW w:w="1677" w:type="dxa"/>
          </w:tcPr>
          <w:p w14:paraId="58C0D0A9"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7811DA01"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5FE546C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38F45156"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54EDB60" w14:textId="77777777" w:rsidR="00966914" w:rsidRPr="00DE07CD" w:rsidRDefault="00966914" w:rsidP="00FA603D">
            <w:pPr>
              <w:rPr>
                <w:rFonts w:asciiTheme="minorHAnsi" w:hAnsiTheme="minorHAnsi"/>
                <w:sz w:val="20"/>
                <w:szCs w:val="20"/>
              </w:rPr>
            </w:pPr>
            <w:r>
              <w:rPr>
                <w:rFonts w:asciiTheme="minorHAnsi" w:hAnsiTheme="minorHAnsi"/>
                <w:sz w:val="20"/>
                <w:szCs w:val="20"/>
              </w:rPr>
              <w:t>PREVIOUS</w:t>
            </w:r>
          </w:p>
        </w:tc>
        <w:tc>
          <w:tcPr>
            <w:tcW w:w="1805" w:type="dxa"/>
          </w:tcPr>
          <w:p w14:paraId="7D42D24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previous file (for temporally split files)</w:t>
            </w:r>
          </w:p>
        </w:tc>
        <w:tc>
          <w:tcPr>
            <w:tcW w:w="1842" w:type="dxa"/>
          </w:tcPr>
          <w:p w14:paraId="078AF1C7"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786A011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15B87FC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620A1C80"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66914" w:rsidRPr="00DE07CD" w14:paraId="51DE8E90"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FE12D3B" w14:textId="77777777" w:rsidR="00966914" w:rsidRPr="00DE07CD" w:rsidRDefault="00966914" w:rsidP="00FA603D">
            <w:pPr>
              <w:rPr>
                <w:rFonts w:asciiTheme="minorHAnsi" w:hAnsiTheme="minorHAnsi"/>
                <w:sz w:val="20"/>
                <w:szCs w:val="20"/>
              </w:rPr>
            </w:pPr>
            <w:r>
              <w:rPr>
                <w:rFonts w:asciiTheme="minorHAnsi" w:hAnsiTheme="minorHAnsi"/>
                <w:sz w:val="20"/>
                <w:szCs w:val="20"/>
              </w:rPr>
              <w:t>NEXT</w:t>
            </w:r>
          </w:p>
        </w:tc>
        <w:tc>
          <w:tcPr>
            <w:tcW w:w="1805" w:type="dxa"/>
          </w:tcPr>
          <w:p w14:paraId="4C90F3DE" w14:textId="77777777" w:rsidR="00966914" w:rsidRPr="00DE07CD" w:rsidRDefault="00966914" w:rsidP="009669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next file (for temporally split files)</w:t>
            </w:r>
          </w:p>
        </w:tc>
        <w:tc>
          <w:tcPr>
            <w:tcW w:w="1842" w:type="dxa"/>
          </w:tcPr>
          <w:p w14:paraId="6FE877C4"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44479E87"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0A99727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3BCA1042"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0F120FC9"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62101B4D" w14:textId="77777777" w:rsidR="00966914" w:rsidRPr="00DE07CD" w:rsidRDefault="00966914" w:rsidP="00FA603D">
            <w:pPr>
              <w:rPr>
                <w:rFonts w:asciiTheme="minorHAnsi" w:hAnsiTheme="minorHAnsi"/>
                <w:sz w:val="20"/>
                <w:szCs w:val="20"/>
              </w:rPr>
            </w:pPr>
            <w:r>
              <w:rPr>
                <w:rFonts w:asciiTheme="minorHAnsi" w:hAnsiTheme="minorHAnsi"/>
                <w:sz w:val="20"/>
                <w:szCs w:val="20"/>
              </w:rPr>
              <w:t>OWNER</w:t>
            </w:r>
          </w:p>
        </w:tc>
        <w:tc>
          <w:tcPr>
            <w:tcW w:w="1805" w:type="dxa"/>
          </w:tcPr>
          <w:p w14:paraId="1EF455E1"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 specifying owner of this file</w:t>
            </w:r>
          </w:p>
        </w:tc>
        <w:tc>
          <w:tcPr>
            <w:tcW w:w="1842" w:type="dxa"/>
          </w:tcPr>
          <w:p w14:paraId="1E8F6AB6"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EFD970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197588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062D3334"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66914" w:rsidRPr="00DE07CD" w14:paraId="2498644D"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42F446D8" w14:textId="77777777" w:rsidR="00966914" w:rsidRPr="00DE07CD" w:rsidRDefault="00966914" w:rsidP="00966914">
            <w:pPr>
              <w:rPr>
                <w:rFonts w:asciiTheme="minorHAnsi" w:hAnsiTheme="minorHAnsi"/>
                <w:sz w:val="20"/>
                <w:szCs w:val="20"/>
              </w:rPr>
            </w:pPr>
            <w:r>
              <w:rPr>
                <w:rFonts w:asciiTheme="minorHAnsi" w:hAnsiTheme="minorHAnsi"/>
                <w:sz w:val="20"/>
                <w:szCs w:val="20"/>
              </w:rPr>
              <w:t>COPYRIGHT</w:t>
            </w:r>
          </w:p>
        </w:tc>
        <w:tc>
          <w:tcPr>
            <w:tcW w:w="1805" w:type="dxa"/>
          </w:tcPr>
          <w:p w14:paraId="304EA87B"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Copyright information</w:t>
            </w:r>
          </w:p>
        </w:tc>
        <w:tc>
          <w:tcPr>
            <w:tcW w:w="1842" w:type="dxa"/>
          </w:tcPr>
          <w:p w14:paraId="54A2529F"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24872BA"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0664906"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4F0C43F8"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54CA456" w14:textId="77777777" w:rsidR="00FF7F5C" w:rsidRDefault="00FF7F5C" w:rsidP="00BF1947"/>
    <w:p w14:paraId="684919DB" w14:textId="77777777" w:rsidR="00736472" w:rsidRDefault="00736472">
      <w:pPr>
        <w:rPr>
          <w:rFonts w:cs="Arial"/>
          <w:b/>
          <w:bCs/>
          <w:szCs w:val="26"/>
        </w:rPr>
      </w:pPr>
      <w:r>
        <w:br w:type="page"/>
      </w:r>
    </w:p>
    <w:p w14:paraId="5771E39D" w14:textId="77777777" w:rsidR="00FB1B34" w:rsidRDefault="00D63103" w:rsidP="00966914">
      <w:pPr>
        <w:pStyle w:val="Heading3"/>
      </w:pPr>
      <w:bookmarkStart w:id="80" w:name="_Toc409938085"/>
      <w:r>
        <w:lastRenderedPageBreak/>
        <w:t xml:space="preserve">FileSet </w:t>
      </w:r>
      <w:r w:rsidR="00A503DE">
        <w:t>Object</w:t>
      </w:r>
      <w:bookmarkEnd w:id="80"/>
    </w:p>
    <w:p w14:paraId="4735DDF1" w14:textId="77777777" w:rsidR="00FB1B34" w:rsidRDefault="00FB1B34">
      <w:r>
        <w:t xml:space="preserve">For spatially and spatial-temporally split files, the file set must be identified. This is done by the </w:t>
      </w:r>
      <w:r w:rsidR="00D76D77">
        <w:t>FileSet</w:t>
      </w:r>
      <w:r>
        <w:t xml:space="preserve"> parameters</w:t>
      </w:r>
      <w:r w:rsidR="00D76D77">
        <w:t xml:space="preserve"> that </w:t>
      </w:r>
      <w:r>
        <w:t xml:space="preserve">identify the </w:t>
      </w:r>
      <w:r w:rsidRPr="00144168">
        <w:rPr>
          <w:i/>
        </w:rPr>
        <w:t>first set of files</w:t>
      </w:r>
      <w:r>
        <w:t xml:space="preserve">. All other information can be </w:t>
      </w:r>
      <w:r w:rsidR="0025723D">
        <w:t>obtained by parsing the metadata of those files.</w:t>
      </w:r>
      <w:r>
        <w:t xml:space="preserve"> </w:t>
      </w:r>
    </w:p>
    <w:p w14:paraId="78905391" w14:textId="77777777" w:rsidR="00FB1B34" w:rsidRPr="00FF7F5C" w:rsidRDefault="00FB1B34"/>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D76D77" w:rsidRPr="00DE07CD" w14:paraId="06642DA1"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53E2ECE4" w14:textId="77777777" w:rsidR="00D76D77" w:rsidRPr="00DE07CD" w:rsidRDefault="00D76D77" w:rsidP="00FA603D">
            <w:pPr>
              <w:rPr>
                <w:rFonts w:asciiTheme="minorHAnsi" w:hAnsiTheme="minorHAnsi"/>
                <w:sz w:val="20"/>
                <w:szCs w:val="20"/>
              </w:rPr>
            </w:pPr>
            <w:r>
              <w:rPr>
                <w:rFonts w:asciiTheme="minorHAnsi" w:hAnsiTheme="minorHAnsi"/>
                <w:sz w:val="20"/>
                <w:szCs w:val="20"/>
              </w:rPr>
              <w:t>Attribute</w:t>
            </w:r>
          </w:p>
        </w:tc>
        <w:tc>
          <w:tcPr>
            <w:tcW w:w="1805" w:type="dxa"/>
          </w:tcPr>
          <w:p w14:paraId="43A6D38D"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20E9133"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33E54E95"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7F048A1C"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6C334829"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76D77" w:rsidRPr="00DE07CD" w14:paraId="3A1E943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C374025" w14:textId="77777777" w:rsidR="00D76D77" w:rsidRPr="00DE07CD" w:rsidRDefault="00D76D77" w:rsidP="00FA603D">
            <w:pPr>
              <w:rPr>
                <w:rFonts w:asciiTheme="minorHAnsi" w:hAnsiTheme="minorHAnsi"/>
                <w:sz w:val="20"/>
                <w:szCs w:val="20"/>
              </w:rPr>
            </w:pPr>
            <w:r>
              <w:rPr>
                <w:rFonts w:asciiTheme="minorHAnsi" w:hAnsiTheme="minorHAnsi"/>
                <w:sz w:val="20"/>
                <w:szCs w:val="20"/>
              </w:rPr>
              <w:t>FILE</w:t>
            </w:r>
          </w:p>
        </w:tc>
        <w:tc>
          <w:tcPr>
            <w:tcW w:w="1805" w:type="dxa"/>
          </w:tcPr>
          <w:p w14:paraId="7EA4B04B" w14:textId="77777777" w:rsidR="00D76D77" w:rsidRPr="00DE07CD" w:rsidRDefault="00D76D77" w:rsidP="00D76D7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Names of files comprising the file set </w:t>
            </w:r>
          </w:p>
        </w:tc>
        <w:tc>
          <w:tcPr>
            <w:tcW w:w="1842" w:type="dxa"/>
          </w:tcPr>
          <w:p w14:paraId="0F0C19D2"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5E474868"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FB1A3AE"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 for spetial or spatial-temporal</w:t>
            </w:r>
          </w:p>
        </w:tc>
        <w:tc>
          <w:tcPr>
            <w:tcW w:w="1341" w:type="dxa"/>
          </w:tcPr>
          <w:p w14:paraId="0CE14B9E"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227BA39" w14:textId="77777777" w:rsidR="00FB1B34" w:rsidRDefault="00FB1B34" w:rsidP="001C1B6B"/>
    <w:p w14:paraId="091FECCF" w14:textId="77777777" w:rsidR="00E0634D" w:rsidRDefault="00E0634D">
      <w:pPr>
        <w:rPr>
          <w:rFonts w:cs="Arial"/>
          <w:b/>
          <w:bCs/>
          <w:iCs/>
          <w:szCs w:val="28"/>
        </w:rPr>
      </w:pPr>
      <w:r>
        <w:br w:type="page"/>
      </w:r>
    </w:p>
    <w:p w14:paraId="28CC7B58" w14:textId="77777777" w:rsidR="00A503DE" w:rsidRDefault="00A503DE" w:rsidP="00FB1B34">
      <w:pPr>
        <w:pStyle w:val="Heading2"/>
      </w:pPr>
      <w:bookmarkStart w:id="81" w:name="_Toc409938086"/>
      <w:r>
        <w:lastRenderedPageBreak/>
        <w:t xml:space="preserve">Foundation </w:t>
      </w:r>
      <w:r w:rsidR="00496985">
        <w:t>Classes</w:t>
      </w:r>
      <w:bookmarkEnd w:id="81"/>
      <w:r>
        <w:t xml:space="preserve"> </w:t>
      </w:r>
    </w:p>
    <w:p w14:paraId="47A4B702" w14:textId="77777777" w:rsidR="00BF1947" w:rsidRPr="00BF1947" w:rsidRDefault="009B5AFB" w:rsidP="00144168">
      <w:pPr>
        <w:ind w:left="576"/>
      </w:pPr>
      <w:r>
        <w:t>The domain object model f</w:t>
      </w:r>
      <w:r w:rsidR="00BF1947">
        <w:t>oundation classes define basic types used by the core metadata elements.</w:t>
      </w:r>
      <w:r>
        <w:t xml:space="preserve"> </w:t>
      </w:r>
    </w:p>
    <w:p w14:paraId="150DB1FA" w14:textId="77777777" w:rsidR="00496985" w:rsidRDefault="00A503DE" w:rsidP="00144168">
      <w:pPr>
        <w:pStyle w:val="Heading3"/>
      </w:pPr>
      <w:bookmarkStart w:id="82" w:name="_Toc409938087"/>
      <w:r>
        <w:t>URI</w:t>
      </w:r>
      <w:bookmarkEnd w:id="82"/>
    </w:p>
    <w:p w14:paraId="49718D06" w14:textId="77777777" w:rsidR="00496985" w:rsidRPr="00496985" w:rsidRDefault="00496985" w:rsidP="00144168">
      <w:r>
        <w:t>A Universal Resource Identifier (URI) defines a unique path (e.g. URL) for locating an associated resource.  The URI type is used to enable specification in a XML compatible format.</w:t>
      </w:r>
    </w:p>
    <w:p w14:paraId="243C0AC7" w14:textId="77777777" w:rsidR="00A503DE" w:rsidRDefault="00A503DE" w:rsidP="00144168">
      <w:pPr>
        <w:pStyle w:val="Heading3"/>
      </w:pPr>
      <w:bookmarkStart w:id="83" w:name="_Toc409938088"/>
      <w:r>
        <w:t>DateTime</w:t>
      </w:r>
      <w:bookmarkEnd w:id="83"/>
    </w:p>
    <w:p w14:paraId="2E7647D7" w14:textId="77777777" w:rsidR="00D76D77" w:rsidRDefault="00D76D77" w:rsidP="00D76D77"/>
    <w:p w14:paraId="0AAECAE4" w14:textId="77777777" w:rsidR="00496985" w:rsidRPr="006C6BC3" w:rsidRDefault="00D76D77" w:rsidP="00144168">
      <w:r w:rsidRPr="006C6BC3">
        <w:t xml:space="preserve">DateTime string specified in </w:t>
      </w:r>
      <w:r w:rsidRPr="006A79B8">
        <w:t xml:space="preserve">standard XML format. See </w:t>
      </w:r>
      <w:hyperlink r:id="rId22" w:history="1">
        <w:r w:rsidRPr="00144168">
          <w:rPr>
            <w:rStyle w:val="Hyperlink"/>
          </w:rPr>
          <w:t>http://www.w3schools.com/schema/schema_dtypes_date.asp</w:t>
        </w:r>
      </w:hyperlink>
      <w:r w:rsidR="006C6BC3" w:rsidRPr="00144168">
        <w:rPr>
          <w:rStyle w:val="Hyperlink"/>
        </w:rPr>
        <w:t xml:space="preserve"> for details</w:t>
      </w:r>
    </w:p>
    <w:p w14:paraId="6EAA40C0" w14:textId="77777777" w:rsidR="00A503DE" w:rsidRDefault="00A503DE" w:rsidP="00144168">
      <w:pPr>
        <w:pStyle w:val="Heading3"/>
      </w:pPr>
      <w:bookmarkStart w:id="84" w:name="_Toc409938089"/>
      <w:r>
        <w:t>Frequency</w:t>
      </w:r>
      <w:bookmarkEnd w:id="84"/>
    </w:p>
    <w:p w14:paraId="1483013C" w14:textId="77777777" w:rsidR="006A79B8" w:rsidRPr="006A79B8" w:rsidRDefault="006A79B8" w:rsidP="00144168">
      <w:pPr>
        <w:ind w:left="720"/>
      </w:pPr>
      <w:r>
        <w:t>Specifies frequency. Units can be Hz, kHz, MHz, or GHz. Format can be double or a ratio of the form  ‘xxxx.yyyy’ where frequency = xxxx/yyyy where xxxx and yyyy are signed and unsigned 32-bit integers, respectively.</w:t>
      </w:r>
    </w:p>
    <w:p w14:paraId="00D31B77" w14:textId="77777777" w:rsidR="00A503DE" w:rsidRDefault="00A503DE" w:rsidP="00144168">
      <w:pPr>
        <w:pStyle w:val="Heading3"/>
      </w:pPr>
      <w:bookmarkStart w:id="85" w:name="_Toc409938090"/>
      <w:r>
        <w:t>Duration</w:t>
      </w:r>
      <w:bookmarkEnd w:id="85"/>
    </w:p>
    <w:p w14:paraId="3DD14E57" w14:textId="77777777" w:rsidR="006A79B8" w:rsidRPr="006A79B8" w:rsidRDefault="006A79B8" w:rsidP="00144168">
      <w:pPr>
        <w:ind w:left="720"/>
      </w:pPr>
      <w:r>
        <w:t xml:space="preserve">Used for specifying an interval of time. Units include </w:t>
      </w:r>
      <w:r w:rsidR="00022D60">
        <w:t>ns, us, ms, sec. Format is double.</w:t>
      </w:r>
    </w:p>
    <w:p w14:paraId="21B73C98" w14:textId="77777777" w:rsidR="00BF1947" w:rsidRPr="00BF1947" w:rsidRDefault="00BF1947" w:rsidP="00144168"/>
    <w:p w14:paraId="0D9C621F" w14:textId="77777777" w:rsidR="00496985" w:rsidRDefault="00C42311" w:rsidP="00144168">
      <w:pPr>
        <w:pStyle w:val="Heading3"/>
      </w:pPr>
      <w:bookmarkStart w:id="86" w:name="_Toc409938091"/>
      <w:r>
        <w:t>Location</w:t>
      </w:r>
      <w:bookmarkEnd w:id="86"/>
    </w:p>
    <w:p w14:paraId="436CFD01" w14:textId="77777777" w:rsidR="009238AE" w:rsidRPr="009238AE" w:rsidRDefault="009238AE" w:rsidP="00144168">
      <w:pPr>
        <w:ind w:left="720"/>
      </w:pPr>
      <w:r>
        <w:t xml:space="preserve">The </w:t>
      </w:r>
      <w:r w:rsidR="00C42311">
        <w:t>location</w:t>
      </w:r>
      <w:r>
        <w:t xml:space="preserve"> attribute is used to specify the location of the platform with respect to the Geoid.</w:t>
      </w:r>
      <w:r w:rsidR="00C42311">
        <w:t xml:space="preserve"> For a dynamic scenario, this is typically the initial location.</w:t>
      </w:r>
    </w:p>
    <w:p w14:paraId="4732DC9D" w14:textId="77777777" w:rsidR="009238AE" w:rsidRDefault="009238AE" w:rsidP="00144168">
      <w:pPr>
        <w:ind w:left="720"/>
      </w:pP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238AE" w:rsidRPr="00DE07CD" w14:paraId="0111497C"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0546574B" w14:textId="77777777"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805" w:type="dxa"/>
          </w:tcPr>
          <w:p w14:paraId="768F8D1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C23C78C"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03AB482A"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CFC21F0"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4FAED43F"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61CD73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F3CD04C" w14:textId="77777777" w:rsidR="009238AE" w:rsidRDefault="009238AE" w:rsidP="00FA603D">
            <w:pPr>
              <w:rPr>
                <w:rFonts w:asciiTheme="minorHAnsi" w:hAnsiTheme="minorHAnsi"/>
                <w:sz w:val="20"/>
                <w:szCs w:val="20"/>
              </w:rPr>
            </w:pPr>
            <w:r>
              <w:rPr>
                <w:rFonts w:asciiTheme="minorHAnsi" w:hAnsiTheme="minorHAnsi"/>
                <w:sz w:val="20"/>
                <w:szCs w:val="20"/>
              </w:rPr>
              <w:t>DATUM</w:t>
            </w:r>
          </w:p>
        </w:tc>
        <w:tc>
          <w:tcPr>
            <w:tcW w:w="1805" w:type="dxa"/>
          </w:tcPr>
          <w:p w14:paraId="2B0FBA92"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Datum used for the Geoid</w:t>
            </w:r>
          </w:p>
        </w:tc>
        <w:tc>
          <w:tcPr>
            <w:tcW w:w="1842" w:type="dxa"/>
          </w:tcPr>
          <w:p w14:paraId="1575328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4C20C2DE"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‘WGS-84’</w:t>
            </w:r>
          </w:p>
        </w:tc>
        <w:tc>
          <w:tcPr>
            <w:tcW w:w="1029" w:type="dxa"/>
          </w:tcPr>
          <w:p w14:paraId="1FE0A1F8"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07B264B0"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‘WGS-84’</w:t>
            </w:r>
          </w:p>
        </w:tc>
      </w:tr>
      <w:tr w:rsidR="009238AE" w:rsidRPr="00DE07CD" w14:paraId="33A682D8"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1CB4AC0" w14:textId="77777777" w:rsidR="009238AE" w:rsidRPr="00DE07CD" w:rsidRDefault="009238AE" w:rsidP="00FA603D">
            <w:pPr>
              <w:rPr>
                <w:rFonts w:asciiTheme="minorHAnsi" w:hAnsiTheme="minorHAnsi"/>
                <w:sz w:val="20"/>
                <w:szCs w:val="20"/>
              </w:rPr>
            </w:pPr>
            <w:r>
              <w:rPr>
                <w:rFonts w:asciiTheme="minorHAnsi" w:hAnsiTheme="minorHAnsi"/>
                <w:sz w:val="20"/>
                <w:szCs w:val="20"/>
              </w:rPr>
              <w:t>TYPE</w:t>
            </w:r>
          </w:p>
        </w:tc>
        <w:tc>
          <w:tcPr>
            <w:tcW w:w="1805" w:type="dxa"/>
          </w:tcPr>
          <w:p w14:paraId="0EFF5BD4"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 of representation used to specify position</w:t>
            </w:r>
          </w:p>
        </w:tc>
        <w:tc>
          <w:tcPr>
            <w:tcW w:w="1842" w:type="dxa"/>
          </w:tcPr>
          <w:p w14:paraId="757290B4"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77" w:type="dxa"/>
          </w:tcPr>
          <w:p w14:paraId="47264E8A"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‘LLH’, ‘ECEF’</w:t>
            </w:r>
          </w:p>
        </w:tc>
        <w:tc>
          <w:tcPr>
            <w:tcW w:w="1029" w:type="dxa"/>
          </w:tcPr>
          <w:p w14:paraId="239FD56F"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45CBB9DF"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‘LLH’</w:t>
            </w:r>
          </w:p>
        </w:tc>
      </w:tr>
      <w:tr w:rsidR="009238AE" w:rsidRPr="00DE07CD" w14:paraId="7C9140CD"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5F6625A" w14:textId="77777777" w:rsidR="009238AE" w:rsidRPr="00DE07CD" w:rsidRDefault="009238AE" w:rsidP="00FA603D">
            <w:pPr>
              <w:rPr>
                <w:rFonts w:asciiTheme="minorHAnsi" w:hAnsiTheme="minorHAnsi"/>
                <w:sz w:val="20"/>
                <w:szCs w:val="20"/>
              </w:rPr>
            </w:pPr>
            <w:r>
              <w:rPr>
                <w:rFonts w:asciiTheme="minorHAnsi" w:hAnsiTheme="minorHAnsi"/>
                <w:sz w:val="20"/>
                <w:szCs w:val="20"/>
              </w:rPr>
              <w:t>Value</w:t>
            </w:r>
          </w:p>
        </w:tc>
        <w:tc>
          <w:tcPr>
            <w:tcW w:w="1805" w:type="dxa"/>
          </w:tcPr>
          <w:p w14:paraId="2827CDE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Coordinate values</w:t>
            </w:r>
          </w:p>
        </w:tc>
        <w:tc>
          <w:tcPr>
            <w:tcW w:w="1842" w:type="dxa"/>
          </w:tcPr>
          <w:p w14:paraId="1A138531"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 (3 x 1 vector)</w:t>
            </w:r>
          </w:p>
        </w:tc>
        <w:tc>
          <w:tcPr>
            <w:tcW w:w="1677" w:type="dxa"/>
          </w:tcPr>
          <w:p w14:paraId="79E973F3"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C12389A"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41" w:type="dxa"/>
          </w:tcPr>
          <w:p w14:paraId="32122138"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B6FE20B" w14:textId="77777777" w:rsidR="003E334D" w:rsidRDefault="003E334D" w:rsidP="003E334D">
      <w:pPr>
        <w:pStyle w:val="Heading3"/>
        <w:numPr>
          <w:ilvl w:val="0"/>
          <w:numId w:val="0"/>
        </w:numPr>
        <w:ind w:left="720"/>
      </w:pPr>
    </w:p>
    <w:p w14:paraId="3E3FBDA7" w14:textId="77777777" w:rsidR="003E334D" w:rsidRDefault="003E334D">
      <w:pPr>
        <w:rPr>
          <w:rFonts w:cs="Arial"/>
          <w:b/>
          <w:bCs/>
          <w:szCs w:val="26"/>
        </w:rPr>
      </w:pPr>
      <w:r>
        <w:br w:type="page"/>
      </w:r>
    </w:p>
    <w:p w14:paraId="2E5B7AAC" w14:textId="77777777" w:rsidR="009238AE" w:rsidRDefault="009238AE" w:rsidP="009238AE">
      <w:pPr>
        <w:pStyle w:val="Heading3"/>
      </w:pPr>
      <w:bookmarkStart w:id="87" w:name="_Toc409938092"/>
      <w:r>
        <w:lastRenderedPageBreak/>
        <w:t>Origin</w:t>
      </w:r>
      <w:bookmarkEnd w:id="87"/>
    </w:p>
    <w:p w14:paraId="067DEB82" w14:textId="77777777" w:rsidR="009238AE" w:rsidRPr="009238AE" w:rsidRDefault="009238AE" w:rsidP="009238AE">
      <w:pPr>
        <w:ind w:left="720"/>
      </w:pPr>
      <w:r>
        <w:t xml:space="preserve">Represents the </w:t>
      </w:r>
      <w:r w:rsidR="00C42311">
        <w:t xml:space="preserve">origin of a </w:t>
      </w:r>
      <w:r w:rsidR="00E0634D">
        <w:t>child</w:t>
      </w:r>
      <w:r>
        <w:t xml:space="preserve"> reference frame with respect to the </w:t>
      </w:r>
      <w:r w:rsidR="00E0634D">
        <w:t xml:space="preserve">parent </w:t>
      </w:r>
      <w:r>
        <w:t>r</w:t>
      </w:r>
      <w:r w:rsidR="003A562C">
        <w:t>eference frame</w:t>
      </w:r>
      <w:r>
        <w:t>.</w:t>
      </w:r>
    </w:p>
    <w:p w14:paraId="27C09798" w14:textId="77777777" w:rsidR="009238AE" w:rsidRDefault="009238AE" w:rsidP="009238AE">
      <w:pPr>
        <w:ind w:left="720"/>
      </w:pP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9238AE" w:rsidRPr="00DE07CD" w14:paraId="58D1ED0F"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228472FE" w14:textId="77777777"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805" w:type="dxa"/>
          </w:tcPr>
          <w:p w14:paraId="4E3C4CC5"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A59FAE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68FA775B"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BC1D45E"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05FD1316"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2AAA8E7C"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8804FE3" w14:textId="77777777" w:rsidR="009238AE" w:rsidRPr="00DE07CD" w:rsidRDefault="009238AE" w:rsidP="00FA603D">
            <w:pPr>
              <w:rPr>
                <w:rFonts w:asciiTheme="minorHAnsi" w:hAnsiTheme="minorHAnsi"/>
                <w:sz w:val="20"/>
                <w:szCs w:val="20"/>
              </w:rPr>
            </w:pPr>
            <w:r>
              <w:rPr>
                <w:rFonts w:asciiTheme="minorHAnsi" w:hAnsiTheme="minorHAnsi"/>
                <w:sz w:val="20"/>
                <w:szCs w:val="20"/>
              </w:rPr>
              <w:t>TYPE</w:t>
            </w:r>
          </w:p>
        </w:tc>
        <w:tc>
          <w:tcPr>
            <w:tcW w:w="1805" w:type="dxa"/>
          </w:tcPr>
          <w:p w14:paraId="3D857F79"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Type of representation used to specify </w:t>
            </w:r>
            <w:r w:rsidR="003A562C">
              <w:rPr>
                <w:rFonts w:asciiTheme="minorHAnsi" w:hAnsiTheme="minorHAnsi"/>
                <w:sz w:val="20"/>
                <w:szCs w:val="20"/>
              </w:rPr>
              <w:t>origin</w:t>
            </w:r>
          </w:p>
        </w:tc>
        <w:tc>
          <w:tcPr>
            <w:tcW w:w="1842" w:type="dxa"/>
          </w:tcPr>
          <w:p w14:paraId="45780DCA"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77" w:type="dxa"/>
          </w:tcPr>
          <w:p w14:paraId="29B5C724"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3A562C">
              <w:rPr>
                <w:rFonts w:asciiTheme="minorHAnsi" w:hAnsiTheme="minorHAnsi"/>
                <w:sz w:val="20"/>
                <w:szCs w:val="20"/>
              </w:rPr>
              <w:t>XYZ</w:t>
            </w:r>
            <w:r>
              <w:rPr>
                <w:rFonts w:asciiTheme="minorHAnsi" w:hAnsiTheme="minorHAnsi"/>
                <w:sz w:val="20"/>
                <w:szCs w:val="20"/>
              </w:rPr>
              <w:t>’, ‘</w:t>
            </w:r>
            <w:r w:rsidR="003A562C">
              <w:rPr>
                <w:rFonts w:asciiTheme="minorHAnsi" w:hAnsiTheme="minorHAnsi"/>
                <w:sz w:val="20"/>
                <w:szCs w:val="20"/>
              </w:rPr>
              <w:t>RTP</w:t>
            </w:r>
            <w:r>
              <w:rPr>
                <w:rFonts w:asciiTheme="minorHAnsi" w:hAnsiTheme="minorHAnsi"/>
                <w:sz w:val="20"/>
                <w:szCs w:val="20"/>
              </w:rPr>
              <w:t>’</w:t>
            </w:r>
          </w:p>
        </w:tc>
        <w:tc>
          <w:tcPr>
            <w:tcW w:w="1029" w:type="dxa"/>
          </w:tcPr>
          <w:p w14:paraId="3DA571DE"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0F0E178F"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3A562C">
              <w:rPr>
                <w:rFonts w:asciiTheme="minorHAnsi" w:hAnsiTheme="minorHAnsi"/>
                <w:sz w:val="20"/>
                <w:szCs w:val="20"/>
              </w:rPr>
              <w:t>XYZ</w:t>
            </w:r>
            <w:r>
              <w:rPr>
                <w:rFonts w:asciiTheme="minorHAnsi" w:hAnsiTheme="minorHAnsi"/>
                <w:sz w:val="20"/>
                <w:szCs w:val="20"/>
              </w:rPr>
              <w:t>’</w:t>
            </w:r>
          </w:p>
        </w:tc>
      </w:tr>
      <w:tr w:rsidR="009238AE" w:rsidRPr="00DE07CD" w14:paraId="5C21CEC1"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6C28F419" w14:textId="77777777" w:rsidR="009238AE" w:rsidRPr="00DE07CD" w:rsidRDefault="009238AE" w:rsidP="00FA603D">
            <w:pPr>
              <w:rPr>
                <w:rFonts w:asciiTheme="minorHAnsi" w:hAnsiTheme="minorHAnsi"/>
                <w:sz w:val="20"/>
                <w:szCs w:val="20"/>
              </w:rPr>
            </w:pPr>
            <w:r>
              <w:rPr>
                <w:rFonts w:asciiTheme="minorHAnsi" w:hAnsiTheme="minorHAnsi"/>
                <w:sz w:val="20"/>
                <w:szCs w:val="20"/>
              </w:rPr>
              <w:t>Value</w:t>
            </w:r>
          </w:p>
        </w:tc>
        <w:tc>
          <w:tcPr>
            <w:tcW w:w="1805" w:type="dxa"/>
          </w:tcPr>
          <w:p w14:paraId="7A29671A"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Coordinate values</w:t>
            </w:r>
          </w:p>
        </w:tc>
        <w:tc>
          <w:tcPr>
            <w:tcW w:w="1842" w:type="dxa"/>
          </w:tcPr>
          <w:p w14:paraId="216552BF"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 (3 x 1 vector)</w:t>
            </w:r>
          </w:p>
        </w:tc>
        <w:tc>
          <w:tcPr>
            <w:tcW w:w="1677" w:type="dxa"/>
          </w:tcPr>
          <w:p w14:paraId="47243E6E"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547BE205"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14:paraId="2F9AAE69"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805AF70" w14:textId="77777777" w:rsidR="009238AE" w:rsidRPr="009238AE" w:rsidRDefault="009238AE" w:rsidP="00144168"/>
    <w:p w14:paraId="2D280FB0" w14:textId="77777777" w:rsidR="00A503DE" w:rsidRDefault="00EA3DE3" w:rsidP="00144168">
      <w:pPr>
        <w:pStyle w:val="Heading3"/>
      </w:pPr>
      <w:bookmarkStart w:id="88" w:name="_Toc409938093"/>
      <w:r>
        <w:t>Orientation</w:t>
      </w:r>
      <w:bookmarkEnd w:id="88"/>
    </w:p>
    <w:p w14:paraId="74EEAF05" w14:textId="77777777" w:rsidR="00BF1947" w:rsidRPr="00BF1947" w:rsidRDefault="00EA3DE3" w:rsidP="00144168">
      <w:r>
        <w:t>Orientation</w:t>
      </w:r>
      <w:r w:rsidR="00BF1947">
        <w:t xml:space="preserve"> defines </w:t>
      </w:r>
      <w:r>
        <w:t xml:space="preserve">a </w:t>
      </w:r>
      <w:r w:rsidR="00BF1947">
        <w:t xml:space="preserve">rotation </w:t>
      </w:r>
      <w:r>
        <w:t xml:space="preserve">from a </w:t>
      </w:r>
      <w:r w:rsidR="00E0634D">
        <w:t>parent coordinate frame to a child</w:t>
      </w:r>
      <w:r>
        <w:t xml:space="preserve"> frame</w:t>
      </w:r>
      <w:r w:rsidR="00E0634D">
        <w:t xml:space="preserve"> (i.e. this frame)</w:t>
      </w:r>
      <w:r>
        <w:t>. By default, the rotation is specified in terms of a [3 x 3] direction cosine matrix</w:t>
      </w:r>
      <w:r w:rsidR="00BF1947">
        <w:t>.</w:t>
      </w:r>
      <w:r>
        <w:t xml:space="preserve"> Other forms are supported by enumerating the TYPE attribute (if it exists).</w:t>
      </w:r>
    </w:p>
    <w:p w14:paraId="03BD5C17" w14:textId="77777777" w:rsidR="00BF1947" w:rsidRPr="00BD529F" w:rsidRDefault="00BF1947" w:rsidP="00BF1947">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3E334D">
        <w:rPr>
          <w:noProof/>
          <w:sz w:val="24"/>
          <w:szCs w:val="24"/>
        </w:rPr>
        <w:t>14</w:t>
      </w:r>
      <w:r w:rsidRPr="00BD529F">
        <w:rPr>
          <w:sz w:val="24"/>
          <w:szCs w:val="24"/>
        </w:rPr>
        <w:fldChar w:fldCharType="end"/>
      </w:r>
      <w:r w:rsidRPr="00BD529F">
        <w:rPr>
          <w:sz w:val="24"/>
          <w:szCs w:val="24"/>
        </w:rPr>
        <w:t xml:space="preserve"> – Definition of </w:t>
      </w:r>
      <w:r>
        <w:rPr>
          <w:sz w:val="24"/>
          <w:szCs w:val="24"/>
        </w:rPr>
        <w:t>Rotation Attributes</w:t>
      </w:r>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BF1947" w:rsidRPr="00DE07CD" w14:paraId="5EFF4383"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28288D8" w14:textId="77777777" w:rsidR="00BF1947" w:rsidRPr="00DE07CD" w:rsidRDefault="00BF1947" w:rsidP="00DB31C3">
            <w:pPr>
              <w:rPr>
                <w:rFonts w:asciiTheme="minorHAnsi" w:hAnsiTheme="minorHAnsi"/>
                <w:sz w:val="20"/>
                <w:szCs w:val="20"/>
              </w:rPr>
            </w:pPr>
            <w:r>
              <w:rPr>
                <w:rFonts w:asciiTheme="minorHAnsi" w:hAnsiTheme="minorHAnsi"/>
                <w:sz w:val="20"/>
                <w:szCs w:val="20"/>
              </w:rPr>
              <w:t>Attribute</w:t>
            </w:r>
          </w:p>
        </w:tc>
        <w:tc>
          <w:tcPr>
            <w:tcW w:w="1805" w:type="dxa"/>
          </w:tcPr>
          <w:p w14:paraId="34C87992"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09ECAB3C"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5771E4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47551C50"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41" w:type="dxa"/>
          </w:tcPr>
          <w:p w14:paraId="272C06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BF1947" w:rsidRPr="00DE07CD" w14:paraId="1E34C5C5"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1CDD01C" w14:textId="77777777" w:rsidR="00BF1947" w:rsidRPr="00DE07CD" w:rsidRDefault="00BF1947" w:rsidP="00DB31C3">
            <w:pPr>
              <w:rPr>
                <w:rFonts w:asciiTheme="minorHAnsi" w:hAnsiTheme="minorHAnsi"/>
                <w:sz w:val="20"/>
                <w:szCs w:val="20"/>
              </w:rPr>
            </w:pPr>
            <w:r w:rsidRPr="00DE07CD">
              <w:rPr>
                <w:rFonts w:asciiTheme="minorHAnsi" w:hAnsiTheme="minorHAnsi"/>
                <w:sz w:val="20"/>
                <w:szCs w:val="20"/>
              </w:rPr>
              <w:t>TYPE</w:t>
            </w:r>
          </w:p>
        </w:tc>
        <w:tc>
          <w:tcPr>
            <w:tcW w:w="1805" w:type="dxa"/>
          </w:tcPr>
          <w:p w14:paraId="4FB57BA4"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 of rotation matrix used.</w:t>
            </w:r>
          </w:p>
        </w:tc>
        <w:tc>
          <w:tcPr>
            <w:tcW w:w="1842" w:type="dxa"/>
          </w:tcPr>
          <w:p w14:paraId="005528A3"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Enumeration</w:t>
            </w:r>
          </w:p>
        </w:tc>
        <w:tc>
          <w:tcPr>
            <w:tcW w:w="1677" w:type="dxa"/>
          </w:tcPr>
          <w:p w14:paraId="5E04A877"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DCM</w:t>
            </w:r>
          </w:p>
        </w:tc>
        <w:tc>
          <w:tcPr>
            <w:tcW w:w="1029" w:type="dxa"/>
          </w:tcPr>
          <w:p w14:paraId="73BFC05C" w14:textId="77777777" w:rsidR="00BF1947" w:rsidRPr="00DE07CD" w:rsidRDefault="00EA3DE3"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1E437D90" w14:textId="77777777" w:rsidR="00BF1947" w:rsidRPr="00DE07CD" w:rsidRDefault="00EA3DE3"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DCM</w:t>
            </w:r>
          </w:p>
        </w:tc>
      </w:tr>
      <w:tr w:rsidR="00BF1947" w:rsidRPr="00DE07CD" w14:paraId="6EF62671"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6993E2D7" w14:textId="77777777" w:rsidR="00BF1947" w:rsidRPr="00DE07CD" w:rsidRDefault="00BF1947" w:rsidP="00DB31C3">
            <w:pPr>
              <w:rPr>
                <w:rFonts w:asciiTheme="minorHAnsi" w:hAnsiTheme="minorHAnsi"/>
                <w:sz w:val="20"/>
                <w:szCs w:val="20"/>
              </w:rPr>
            </w:pPr>
            <w:r>
              <w:rPr>
                <w:rFonts w:asciiTheme="minorHAnsi" w:hAnsiTheme="minorHAnsi"/>
                <w:sz w:val="20"/>
                <w:szCs w:val="20"/>
              </w:rPr>
              <w:t>Matrix</w:t>
            </w:r>
          </w:p>
        </w:tc>
        <w:tc>
          <w:tcPr>
            <w:tcW w:w="1805" w:type="dxa"/>
          </w:tcPr>
          <w:p w14:paraId="69724EDC"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 matrix values</w:t>
            </w:r>
          </w:p>
        </w:tc>
        <w:tc>
          <w:tcPr>
            <w:tcW w:w="1842" w:type="dxa"/>
          </w:tcPr>
          <w:p w14:paraId="61483851"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Double</w:t>
            </w:r>
          </w:p>
        </w:tc>
        <w:tc>
          <w:tcPr>
            <w:tcW w:w="1677" w:type="dxa"/>
          </w:tcPr>
          <w:p w14:paraId="2AA578EF"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3 x 3 matrix</w:t>
            </w:r>
          </w:p>
        </w:tc>
        <w:tc>
          <w:tcPr>
            <w:tcW w:w="1029" w:type="dxa"/>
          </w:tcPr>
          <w:p w14:paraId="291D25D1"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41" w:type="dxa"/>
          </w:tcPr>
          <w:p w14:paraId="5E409738"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742DBADA" w14:textId="77777777" w:rsidR="00BF1947" w:rsidRPr="00BF1947" w:rsidRDefault="00BF1947" w:rsidP="00144168"/>
    <w:p w14:paraId="19663C80" w14:textId="77777777" w:rsidR="00FB1B34" w:rsidRPr="00FF7F5C" w:rsidRDefault="00FB1B34" w:rsidP="00FB1B34"/>
    <w:p w14:paraId="022BC55C" w14:textId="77777777" w:rsidR="00FD7FE3" w:rsidRDefault="00FD7FE3"/>
    <w:p w14:paraId="643EF924" w14:textId="77777777" w:rsidR="00E0634D" w:rsidRDefault="00E0634D">
      <w:pPr>
        <w:rPr>
          <w:rFonts w:cs="Arial"/>
          <w:b/>
          <w:bCs/>
          <w:kern w:val="32"/>
          <w:szCs w:val="32"/>
        </w:rPr>
      </w:pPr>
      <w:r>
        <w:br w:type="page"/>
      </w:r>
    </w:p>
    <w:p w14:paraId="5EE8C60D" w14:textId="77777777" w:rsidR="00141D81" w:rsidRDefault="00141D81" w:rsidP="00141D81">
      <w:pPr>
        <w:pStyle w:val="Heading1"/>
      </w:pPr>
      <w:bookmarkStart w:id="89" w:name="_Toc409938094"/>
      <w:r w:rsidRPr="00DE07CD">
        <w:lastRenderedPageBreak/>
        <w:t>Working Group Membership</w:t>
      </w:r>
      <w:bookmarkEnd w:id="89"/>
    </w:p>
    <w:p w14:paraId="2302C7C0" w14:textId="77777777" w:rsidR="009D2239" w:rsidRDefault="009D2239" w:rsidP="00144168"/>
    <w:tbl>
      <w:tblPr>
        <w:tblStyle w:val="TableGrid"/>
        <w:tblW w:w="0" w:type="auto"/>
        <w:tblLook w:val="04A0" w:firstRow="1" w:lastRow="0" w:firstColumn="1" w:lastColumn="0" w:noHBand="0" w:noVBand="1"/>
      </w:tblPr>
      <w:tblGrid>
        <w:gridCol w:w="499"/>
        <w:gridCol w:w="3209"/>
        <w:gridCol w:w="5490"/>
      </w:tblGrid>
      <w:tr w:rsidR="00AC531C" w:rsidRPr="009D2239" w14:paraId="77329F33" w14:textId="77777777" w:rsidTr="00144168">
        <w:trPr>
          <w:trHeight w:val="300"/>
        </w:trPr>
        <w:tc>
          <w:tcPr>
            <w:tcW w:w="499" w:type="dxa"/>
            <w:noWrap/>
            <w:hideMark/>
          </w:tcPr>
          <w:p w14:paraId="3CB5E139" w14:textId="77777777" w:rsidR="00AC531C" w:rsidRPr="009D2239" w:rsidRDefault="00AC531C"/>
        </w:tc>
        <w:tc>
          <w:tcPr>
            <w:tcW w:w="3209" w:type="dxa"/>
            <w:noWrap/>
            <w:hideMark/>
          </w:tcPr>
          <w:p w14:paraId="288E24B2" w14:textId="77777777" w:rsidR="00AC531C" w:rsidRPr="009D2239" w:rsidRDefault="00AC531C">
            <w:pPr>
              <w:rPr>
                <w:b/>
                <w:bCs/>
              </w:rPr>
            </w:pPr>
            <w:r w:rsidRPr="009D2239">
              <w:rPr>
                <w:b/>
                <w:bCs/>
              </w:rPr>
              <w:t>NAME</w:t>
            </w:r>
          </w:p>
        </w:tc>
        <w:tc>
          <w:tcPr>
            <w:tcW w:w="5490" w:type="dxa"/>
            <w:noWrap/>
            <w:hideMark/>
          </w:tcPr>
          <w:p w14:paraId="70228419" w14:textId="77777777" w:rsidR="00AC531C" w:rsidRPr="009D2239" w:rsidRDefault="00AC531C">
            <w:pPr>
              <w:rPr>
                <w:b/>
                <w:bCs/>
              </w:rPr>
            </w:pPr>
            <w:r>
              <w:rPr>
                <w:b/>
                <w:bCs/>
              </w:rPr>
              <w:t>COMPANY/</w:t>
            </w:r>
            <w:r w:rsidRPr="009D2239">
              <w:rPr>
                <w:b/>
                <w:bCs/>
              </w:rPr>
              <w:t>AFFILIATION</w:t>
            </w:r>
          </w:p>
        </w:tc>
      </w:tr>
      <w:tr w:rsidR="00AC531C" w:rsidRPr="009D2239" w14:paraId="3DAF2F5F" w14:textId="77777777" w:rsidTr="00144168">
        <w:trPr>
          <w:trHeight w:val="300"/>
        </w:trPr>
        <w:tc>
          <w:tcPr>
            <w:tcW w:w="499" w:type="dxa"/>
            <w:noWrap/>
            <w:hideMark/>
          </w:tcPr>
          <w:p w14:paraId="6C126BEC" w14:textId="77777777" w:rsidR="00AC531C" w:rsidRPr="009D2239" w:rsidRDefault="00AC531C" w:rsidP="009D2239">
            <w:r w:rsidRPr="009D2239">
              <w:t>1</w:t>
            </w:r>
          </w:p>
        </w:tc>
        <w:tc>
          <w:tcPr>
            <w:tcW w:w="3209" w:type="dxa"/>
            <w:noWrap/>
            <w:hideMark/>
          </w:tcPr>
          <w:p w14:paraId="19C33B71" w14:textId="77777777" w:rsidR="00AC531C" w:rsidRPr="009D2239" w:rsidRDefault="00AC531C">
            <w:r w:rsidRPr="009D2239">
              <w:t>AKOS, Dennis M.</w:t>
            </w:r>
          </w:p>
        </w:tc>
        <w:tc>
          <w:tcPr>
            <w:tcW w:w="5490" w:type="dxa"/>
            <w:noWrap/>
            <w:hideMark/>
          </w:tcPr>
          <w:p w14:paraId="71CC1785" w14:textId="77777777" w:rsidR="00AC531C" w:rsidRPr="009D2239" w:rsidRDefault="00AC531C">
            <w:r w:rsidRPr="009D2239">
              <w:t>University of Colorado</w:t>
            </w:r>
          </w:p>
        </w:tc>
      </w:tr>
      <w:tr w:rsidR="00AC531C" w:rsidRPr="009D2239" w14:paraId="6B76DBE7" w14:textId="77777777" w:rsidTr="00144168">
        <w:trPr>
          <w:trHeight w:val="300"/>
        </w:trPr>
        <w:tc>
          <w:tcPr>
            <w:tcW w:w="499" w:type="dxa"/>
            <w:noWrap/>
            <w:hideMark/>
          </w:tcPr>
          <w:p w14:paraId="04B91247" w14:textId="77777777" w:rsidR="00AC531C" w:rsidRPr="009D2239" w:rsidRDefault="00AC531C" w:rsidP="009D2239">
            <w:r w:rsidRPr="009D2239">
              <w:t>2</w:t>
            </w:r>
          </w:p>
        </w:tc>
        <w:tc>
          <w:tcPr>
            <w:tcW w:w="3209" w:type="dxa"/>
            <w:noWrap/>
            <w:hideMark/>
          </w:tcPr>
          <w:p w14:paraId="4AFEDB33" w14:textId="77777777" w:rsidR="00AC531C" w:rsidRPr="009D2239" w:rsidRDefault="00AC531C">
            <w:r w:rsidRPr="009D2239">
              <w:t>AL-MASYABI, Walid</w:t>
            </w:r>
          </w:p>
        </w:tc>
        <w:tc>
          <w:tcPr>
            <w:tcW w:w="5490" w:type="dxa"/>
            <w:noWrap/>
            <w:hideMark/>
          </w:tcPr>
          <w:p w14:paraId="2E2C1037" w14:textId="77777777" w:rsidR="00AC531C" w:rsidRPr="009D2239" w:rsidRDefault="00AC531C">
            <w:r w:rsidRPr="009D2239">
              <w:t>Raytheon</w:t>
            </w:r>
          </w:p>
        </w:tc>
      </w:tr>
      <w:tr w:rsidR="00AC531C" w:rsidRPr="009D2239" w14:paraId="174DB55E" w14:textId="77777777" w:rsidTr="00144168">
        <w:trPr>
          <w:trHeight w:val="300"/>
        </w:trPr>
        <w:tc>
          <w:tcPr>
            <w:tcW w:w="499" w:type="dxa"/>
            <w:noWrap/>
            <w:hideMark/>
          </w:tcPr>
          <w:p w14:paraId="49DF2986" w14:textId="77777777" w:rsidR="00AC531C" w:rsidRPr="009D2239" w:rsidRDefault="00AC531C" w:rsidP="009D2239">
            <w:r w:rsidRPr="009D2239">
              <w:t>3</w:t>
            </w:r>
          </w:p>
        </w:tc>
        <w:tc>
          <w:tcPr>
            <w:tcW w:w="3209" w:type="dxa"/>
            <w:noWrap/>
            <w:hideMark/>
          </w:tcPr>
          <w:p w14:paraId="1148D638" w14:textId="77777777" w:rsidR="00AC531C" w:rsidRPr="009D2239" w:rsidRDefault="00AC531C">
            <w:r w:rsidRPr="009D2239">
              <w:t>ARRIBAS, Javier</w:t>
            </w:r>
          </w:p>
        </w:tc>
        <w:tc>
          <w:tcPr>
            <w:tcW w:w="5490" w:type="dxa"/>
            <w:noWrap/>
            <w:hideMark/>
          </w:tcPr>
          <w:p w14:paraId="324EE255" w14:textId="77777777" w:rsidR="00AC531C" w:rsidRPr="009D2239" w:rsidRDefault="00AC531C">
            <w:r w:rsidRPr="009D2239">
              <w:t>Centre Tecnològic de Telecomunicacions de Catalunya (CTTC)</w:t>
            </w:r>
          </w:p>
        </w:tc>
      </w:tr>
      <w:tr w:rsidR="00AC531C" w:rsidRPr="009D2239" w14:paraId="36CFC5CC" w14:textId="77777777" w:rsidTr="00144168">
        <w:trPr>
          <w:trHeight w:val="300"/>
        </w:trPr>
        <w:tc>
          <w:tcPr>
            <w:tcW w:w="499" w:type="dxa"/>
            <w:noWrap/>
            <w:hideMark/>
          </w:tcPr>
          <w:p w14:paraId="1B338C80" w14:textId="77777777" w:rsidR="00AC531C" w:rsidRPr="009D2239" w:rsidRDefault="00AC531C" w:rsidP="009D2239">
            <w:r w:rsidRPr="009D2239">
              <w:t>4</w:t>
            </w:r>
          </w:p>
        </w:tc>
        <w:tc>
          <w:tcPr>
            <w:tcW w:w="3209" w:type="dxa"/>
            <w:noWrap/>
            <w:hideMark/>
          </w:tcPr>
          <w:p w14:paraId="23A1CA91" w14:textId="77777777" w:rsidR="00AC531C" w:rsidRPr="009D2239" w:rsidRDefault="00AC531C">
            <w:r w:rsidRPr="009D2239">
              <w:t>BAVARO, Michele</w:t>
            </w:r>
          </w:p>
        </w:tc>
        <w:tc>
          <w:tcPr>
            <w:tcW w:w="5490" w:type="dxa"/>
            <w:noWrap/>
            <w:hideMark/>
          </w:tcPr>
          <w:p w14:paraId="10E4DBC5" w14:textId="77777777" w:rsidR="00AC531C" w:rsidRPr="009D2239" w:rsidRDefault="00AC531C">
            <w:r w:rsidRPr="009D2239">
              <w:t>One Talent GNSS</w:t>
            </w:r>
          </w:p>
        </w:tc>
      </w:tr>
      <w:tr w:rsidR="00AC531C" w:rsidRPr="009D2239" w14:paraId="4179CF9C" w14:textId="77777777" w:rsidTr="00144168">
        <w:trPr>
          <w:trHeight w:val="300"/>
        </w:trPr>
        <w:tc>
          <w:tcPr>
            <w:tcW w:w="499" w:type="dxa"/>
            <w:noWrap/>
            <w:hideMark/>
          </w:tcPr>
          <w:p w14:paraId="5BE3E38C" w14:textId="77777777" w:rsidR="00AC531C" w:rsidRPr="009D2239" w:rsidRDefault="00AC531C" w:rsidP="009D2239">
            <w:r w:rsidRPr="009D2239">
              <w:t>5</w:t>
            </w:r>
          </w:p>
        </w:tc>
        <w:tc>
          <w:tcPr>
            <w:tcW w:w="3209" w:type="dxa"/>
            <w:noWrap/>
            <w:hideMark/>
          </w:tcPr>
          <w:p w14:paraId="509D53CA" w14:textId="77777777" w:rsidR="00AC531C" w:rsidRPr="009D2239" w:rsidRDefault="00AC531C">
            <w:r w:rsidRPr="009D2239">
              <w:t>BELABBAS, Boubeker</w:t>
            </w:r>
          </w:p>
        </w:tc>
        <w:tc>
          <w:tcPr>
            <w:tcW w:w="5490" w:type="dxa"/>
            <w:noWrap/>
            <w:hideMark/>
          </w:tcPr>
          <w:p w14:paraId="3EA455BB" w14:textId="77777777" w:rsidR="00AC531C" w:rsidRPr="009D2239" w:rsidRDefault="00AC531C">
            <w:r w:rsidRPr="009D2239">
              <w:t>DLR</w:t>
            </w:r>
          </w:p>
        </w:tc>
      </w:tr>
      <w:tr w:rsidR="00AC531C" w:rsidRPr="009D2239" w14:paraId="3D73CD47" w14:textId="77777777" w:rsidTr="00144168">
        <w:trPr>
          <w:trHeight w:val="300"/>
        </w:trPr>
        <w:tc>
          <w:tcPr>
            <w:tcW w:w="499" w:type="dxa"/>
            <w:noWrap/>
            <w:hideMark/>
          </w:tcPr>
          <w:p w14:paraId="791E63FE" w14:textId="77777777" w:rsidR="00AC531C" w:rsidRPr="009D2239" w:rsidRDefault="00AC531C" w:rsidP="009D2239">
            <w:r w:rsidRPr="009D2239">
              <w:t>6</w:t>
            </w:r>
          </w:p>
        </w:tc>
        <w:tc>
          <w:tcPr>
            <w:tcW w:w="3209" w:type="dxa"/>
            <w:noWrap/>
            <w:hideMark/>
          </w:tcPr>
          <w:p w14:paraId="1DEEFCB0" w14:textId="77777777" w:rsidR="00AC531C" w:rsidRPr="009D2239" w:rsidRDefault="00AC531C">
            <w:r w:rsidRPr="009D2239">
              <w:t>BHATTI, Jahshan</w:t>
            </w:r>
          </w:p>
        </w:tc>
        <w:tc>
          <w:tcPr>
            <w:tcW w:w="5490" w:type="dxa"/>
            <w:noWrap/>
            <w:hideMark/>
          </w:tcPr>
          <w:p w14:paraId="7460B7B0" w14:textId="77777777" w:rsidR="00AC531C" w:rsidRPr="009D2239" w:rsidRDefault="00AC531C">
            <w:r w:rsidRPr="009D2239">
              <w:t>University of Texas at Austin</w:t>
            </w:r>
          </w:p>
        </w:tc>
      </w:tr>
      <w:tr w:rsidR="00AC531C" w:rsidRPr="009D2239" w14:paraId="7BF2B03A" w14:textId="77777777" w:rsidTr="00144168">
        <w:trPr>
          <w:trHeight w:val="300"/>
        </w:trPr>
        <w:tc>
          <w:tcPr>
            <w:tcW w:w="499" w:type="dxa"/>
            <w:noWrap/>
            <w:hideMark/>
          </w:tcPr>
          <w:p w14:paraId="1E96FDD4" w14:textId="77777777" w:rsidR="00AC531C" w:rsidRPr="009D2239" w:rsidRDefault="00AC531C" w:rsidP="009D2239">
            <w:r w:rsidRPr="009D2239">
              <w:t>7</w:t>
            </w:r>
          </w:p>
        </w:tc>
        <w:tc>
          <w:tcPr>
            <w:tcW w:w="3209" w:type="dxa"/>
            <w:noWrap/>
            <w:hideMark/>
          </w:tcPr>
          <w:p w14:paraId="21946A1C" w14:textId="77777777" w:rsidR="00AC531C" w:rsidRPr="009D2239" w:rsidRDefault="00AC531C">
            <w:r w:rsidRPr="009D2239">
              <w:t>BRAASCH, Michael</w:t>
            </w:r>
          </w:p>
        </w:tc>
        <w:tc>
          <w:tcPr>
            <w:tcW w:w="5490" w:type="dxa"/>
            <w:noWrap/>
            <w:hideMark/>
          </w:tcPr>
          <w:p w14:paraId="55B78192" w14:textId="77777777" w:rsidR="00AC531C" w:rsidRPr="009D2239" w:rsidRDefault="00AC531C">
            <w:r w:rsidRPr="009D2239">
              <w:t>Ohio University</w:t>
            </w:r>
          </w:p>
        </w:tc>
      </w:tr>
      <w:tr w:rsidR="00AC531C" w:rsidRPr="009D2239" w14:paraId="4995A95A" w14:textId="77777777" w:rsidTr="00144168">
        <w:trPr>
          <w:trHeight w:val="300"/>
        </w:trPr>
        <w:tc>
          <w:tcPr>
            <w:tcW w:w="499" w:type="dxa"/>
            <w:noWrap/>
            <w:hideMark/>
          </w:tcPr>
          <w:p w14:paraId="285F9A62" w14:textId="77777777" w:rsidR="00AC531C" w:rsidRPr="009D2239" w:rsidRDefault="00AC531C" w:rsidP="009D2239">
            <w:r w:rsidRPr="009D2239">
              <w:t>8</w:t>
            </w:r>
          </w:p>
        </w:tc>
        <w:tc>
          <w:tcPr>
            <w:tcW w:w="3209" w:type="dxa"/>
            <w:noWrap/>
            <w:hideMark/>
          </w:tcPr>
          <w:p w14:paraId="76B25812" w14:textId="77777777" w:rsidR="00AC531C" w:rsidRPr="009D2239" w:rsidRDefault="00AC531C">
            <w:r w:rsidRPr="009D2239">
              <w:t>CHANSARKAR, Mangesh</w:t>
            </w:r>
          </w:p>
        </w:tc>
        <w:tc>
          <w:tcPr>
            <w:tcW w:w="5490" w:type="dxa"/>
            <w:noWrap/>
            <w:hideMark/>
          </w:tcPr>
          <w:p w14:paraId="32E9ACC4" w14:textId="77777777" w:rsidR="00AC531C" w:rsidRPr="009D2239" w:rsidRDefault="00AC531C">
            <w:r w:rsidRPr="009D2239">
              <w:t>CSR</w:t>
            </w:r>
          </w:p>
        </w:tc>
      </w:tr>
      <w:tr w:rsidR="00AC531C" w:rsidRPr="009D2239" w14:paraId="14414C1E" w14:textId="77777777" w:rsidTr="00144168">
        <w:trPr>
          <w:trHeight w:val="300"/>
        </w:trPr>
        <w:tc>
          <w:tcPr>
            <w:tcW w:w="499" w:type="dxa"/>
            <w:noWrap/>
            <w:hideMark/>
          </w:tcPr>
          <w:p w14:paraId="0D8ECCD9" w14:textId="77777777" w:rsidR="00AC531C" w:rsidRPr="009D2239" w:rsidRDefault="00AC531C" w:rsidP="009D2239">
            <w:r w:rsidRPr="009D2239">
              <w:t>9</w:t>
            </w:r>
          </w:p>
        </w:tc>
        <w:tc>
          <w:tcPr>
            <w:tcW w:w="3209" w:type="dxa"/>
            <w:noWrap/>
            <w:hideMark/>
          </w:tcPr>
          <w:p w14:paraId="3A554A91" w14:textId="77777777" w:rsidR="00AC531C" w:rsidRPr="009D2239" w:rsidRDefault="00AC531C">
            <w:r w:rsidRPr="009D2239">
              <w:t>CHEN, Xin</w:t>
            </w:r>
          </w:p>
        </w:tc>
        <w:tc>
          <w:tcPr>
            <w:tcW w:w="5490" w:type="dxa"/>
            <w:noWrap/>
            <w:hideMark/>
          </w:tcPr>
          <w:p w14:paraId="751A7D2E" w14:textId="77777777" w:rsidR="00AC531C" w:rsidRPr="009D2239" w:rsidRDefault="00AC531C">
            <w:r w:rsidRPr="009D2239">
              <w:t>Shanghai Jiao Tong University</w:t>
            </w:r>
          </w:p>
        </w:tc>
      </w:tr>
      <w:tr w:rsidR="00AC531C" w:rsidRPr="009D2239" w14:paraId="76763015" w14:textId="77777777" w:rsidTr="00144168">
        <w:trPr>
          <w:trHeight w:val="300"/>
        </w:trPr>
        <w:tc>
          <w:tcPr>
            <w:tcW w:w="499" w:type="dxa"/>
            <w:noWrap/>
            <w:hideMark/>
          </w:tcPr>
          <w:p w14:paraId="2811DEDC" w14:textId="77777777" w:rsidR="00AC531C" w:rsidRPr="009D2239" w:rsidRDefault="00AC531C" w:rsidP="009D2239">
            <w:r w:rsidRPr="009D2239">
              <w:t>10</w:t>
            </w:r>
          </w:p>
        </w:tc>
        <w:tc>
          <w:tcPr>
            <w:tcW w:w="3209" w:type="dxa"/>
            <w:noWrap/>
            <w:hideMark/>
          </w:tcPr>
          <w:p w14:paraId="509F6E18" w14:textId="77777777" w:rsidR="00AC531C" w:rsidRPr="009D2239" w:rsidRDefault="00AC531C">
            <w:r w:rsidRPr="009D2239">
              <w:t>COSGROVE, Mathew</w:t>
            </w:r>
          </w:p>
        </w:tc>
        <w:tc>
          <w:tcPr>
            <w:tcW w:w="5490" w:type="dxa"/>
            <w:noWrap/>
            <w:hideMark/>
          </w:tcPr>
          <w:p w14:paraId="0F4F7633" w14:textId="77777777" w:rsidR="00AC531C" w:rsidRPr="009D2239" w:rsidRDefault="00AC531C">
            <w:r w:rsidRPr="009D2239">
              <w:t>Northrop Grumman NSD</w:t>
            </w:r>
          </w:p>
        </w:tc>
      </w:tr>
      <w:tr w:rsidR="00AC531C" w:rsidRPr="009D2239" w14:paraId="21D4C042" w14:textId="77777777" w:rsidTr="00144168">
        <w:trPr>
          <w:trHeight w:val="300"/>
        </w:trPr>
        <w:tc>
          <w:tcPr>
            <w:tcW w:w="499" w:type="dxa"/>
            <w:noWrap/>
            <w:hideMark/>
          </w:tcPr>
          <w:p w14:paraId="2F1F8041" w14:textId="77777777" w:rsidR="00AC531C" w:rsidRPr="009D2239" w:rsidRDefault="00AC531C" w:rsidP="009D2239">
            <w:r w:rsidRPr="009D2239">
              <w:t>11</w:t>
            </w:r>
          </w:p>
        </w:tc>
        <w:tc>
          <w:tcPr>
            <w:tcW w:w="3209" w:type="dxa"/>
            <w:noWrap/>
            <w:hideMark/>
          </w:tcPr>
          <w:p w14:paraId="6688035F" w14:textId="77777777" w:rsidR="00AC531C" w:rsidRPr="009D2239" w:rsidRDefault="00AC531C">
            <w:r w:rsidRPr="009D2239">
              <w:t>CRAMPTON, Paul G.</w:t>
            </w:r>
          </w:p>
        </w:tc>
        <w:tc>
          <w:tcPr>
            <w:tcW w:w="5490" w:type="dxa"/>
            <w:noWrap/>
            <w:hideMark/>
          </w:tcPr>
          <w:p w14:paraId="0AF6317A" w14:textId="77777777" w:rsidR="00AC531C" w:rsidRPr="009D2239" w:rsidRDefault="00AC531C">
            <w:r w:rsidRPr="009D2239">
              <w:t>Spirent Federal Systems</w:t>
            </w:r>
          </w:p>
        </w:tc>
      </w:tr>
      <w:tr w:rsidR="00AC531C" w:rsidRPr="009D2239" w14:paraId="07B9490E" w14:textId="77777777" w:rsidTr="00144168">
        <w:trPr>
          <w:trHeight w:val="300"/>
        </w:trPr>
        <w:tc>
          <w:tcPr>
            <w:tcW w:w="499" w:type="dxa"/>
            <w:noWrap/>
            <w:hideMark/>
          </w:tcPr>
          <w:p w14:paraId="79E05A85" w14:textId="77777777" w:rsidR="00AC531C" w:rsidRPr="009D2239" w:rsidRDefault="00AC531C" w:rsidP="009D2239">
            <w:r w:rsidRPr="009D2239">
              <w:t>12</w:t>
            </w:r>
          </w:p>
        </w:tc>
        <w:tc>
          <w:tcPr>
            <w:tcW w:w="3209" w:type="dxa"/>
            <w:noWrap/>
            <w:hideMark/>
          </w:tcPr>
          <w:p w14:paraId="2EFDA983" w14:textId="77777777" w:rsidR="00AC531C" w:rsidRPr="009D2239" w:rsidRDefault="00AC531C">
            <w:r w:rsidRPr="009D2239">
              <w:t>CURRAN, James</w:t>
            </w:r>
          </w:p>
        </w:tc>
        <w:tc>
          <w:tcPr>
            <w:tcW w:w="5490" w:type="dxa"/>
            <w:noWrap/>
            <w:hideMark/>
          </w:tcPr>
          <w:p w14:paraId="545CD08B" w14:textId="77777777" w:rsidR="00AC531C" w:rsidRPr="009D2239" w:rsidRDefault="00AC531C">
            <w:r w:rsidRPr="009D2239">
              <w:t>Joint Research Center, Italy</w:t>
            </w:r>
          </w:p>
        </w:tc>
      </w:tr>
      <w:tr w:rsidR="00AC531C" w:rsidRPr="009D2239" w14:paraId="303D1AC0" w14:textId="77777777" w:rsidTr="00144168">
        <w:trPr>
          <w:trHeight w:val="300"/>
        </w:trPr>
        <w:tc>
          <w:tcPr>
            <w:tcW w:w="499" w:type="dxa"/>
            <w:noWrap/>
            <w:hideMark/>
          </w:tcPr>
          <w:p w14:paraId="6A34486B" w14:textId="77777777" w:rsidR="00AC531C" w:rsidRPr="009D2239" w:rsidRDefault="00AC531C" w:rsidP="009D2239">
            <w:r w:rsidRPr="009D2239">
              <w:t>13</w:t>
            </w:r>
          </w:p>
        </w:tc>
        <w:tc>
          <w:tcPr>
            <w:tcW w:w="3209" w:type="dxa"/>
            <w:noWrap/>
            <w:hideMark/>
          </w:tcPr>
          <w:p w14:paraId="72CB22C2" w14:textId="77777777" w:rsidR="00AC531C" w:rsidRPr="009D2239" w:rsidRDefault="00AC531C">
            <w:r w:rsidRPr="009D2239">
              <w:t>DOVIS, Fabio</w:t>
            </w:r>
          </w:p>
        </w:tc>
        <w:tc>
          <w:tcPr>
            <w:tcW w:w="5490" w:type="dxa"/>
            <w:noWrap/>
            <w:hideMark/>
          </w:tcPr>
          <w:p w14:paraId="76017046" w14:textId="77777777" w:rsidR="00AC531C" w:rsidRPr="009D2239" w:rsidRDefault="00AC531C">
            <w:r w:rsidRPr="009D2239">
              <w:t>Politecnico di Torino</w:t>
            </w:r>
          </w:p>
        </w:tc>
      </w:tr>
      <w:tr w:rsidR="00AC531C" w:rsidRPr="009D2239" w14:paraId="51DB0D2C" w14:textId="77777777" w:rsidTr="00144168">
        <w:trPr>
          <w:trHeight w:val="300"/>
        </w:trPr>
        <w:tc>
          <w:tcPr>
            <w:tcW w:w="499" w:type="dxa"/>
            <w:noWrap/>
            <w:hideMark/>
          </w:tcPr>
          <w:p w14:paraId="33381231" w14:textId="77777777" w:rsidR="00AC531C" w:rsidRPr="009D2239" w:rsidRDefault="00AC531C" w:rsidP="009D2239">
            <w:r w:rsidRPr="009D2239">
              <w:t>14</w:t>
            </w:r>
          </w:p>
        </w:tc>
        <w:tc>
          <w:tcPr>
            <w:tcW w:w="3209" w:type="dxa"/>
            <w:noWrap/>
            <w:hideMark/>
          </w:tcPr>
          <w:p w14:paraId="091E9E7F" w14:textId="77777777" w:rsidR="00AC531C" w:rsidRPr="009D2239" w:rsidRDefault="00AC531C">
            <w:r w:rsidRPr="009D2239">
              <w:t>FAVENZA, Alfredo</w:t>
            </w:r>
          </w:p>
        </w:tc>
        <w:tc>
          <w:tcPr>
            <w:tcW w:w="5490" w:type="dxa"/>
            <w:noWrap/>
            <w:hideMark/>
          </w:tcPr>
          <w:p w14:paraId="76B3268E" w14:textId="77777777" w:rsidR="00AC531C" w:rsidRPr="009D2239" w:rsidRDefault="00AC531C">
            <w:r w:rsidRPr="009D2239">
              <w:t>ISTITUTO SUPERIORE MARIO BOELLA (ISMB)</w:t>
            </w:r>
          </w:p>
        </w:tc>
      </w:tr>
      <w:tr w:rsidR="00AC531C" w:rsidRPr="009D2239" w14:paraId="2DF49F2E" w14:textId="77777777" w:rsidTr="00144168">
        <w:trPr>
          <w:trHeight w:val="300"/>
        </w:trPr>
        <w:tc>
          <w:tcPr>
            <w:tcW w:w="499" w:type="dxa"/>
            <w:noWrap/>
            <w:hideMark/>
          </w:tcPr>
          <w:p w14:paraId="5B9526ED" w14:textId="77777777" w:rsidR="00AC531C" w:rsidRPr="009D2239" w:rsidRDefault="00AC531C" w:rsidP="009D2239">
            <w:r w:rsidRPr="009D2239">
              <w:t>15</w:t>
            </w:r>
          </w:p>
        </w:tc>
        <w:tc>
          <w:tcPr>
            <w:tcW w:w="3209" w:type="dxa"/>
            <w:noWrap/>
            <w:hideMark/>
          </w:tcPr>
          <w:p w14:paraId="0403390E" w14:textId="77777777" w:rsidR="00AC531C" w:rsidRPr="009D2239" w:rsidRDefault="00AC531C">
            <w:r w:rsidRPr="009D2239">
              <w:t>FERNÁNDEZ HERNÁNDEZ, Ignacio</w:t>
            </w:r>
          </w:p>
        </w:tc>
        <w:tc>
          <w:tcPr>
            <w:tcW w:w="5490" w:type="dxa"/>
            <w:noWrap/>
            <w:hideMark/>
          </w:tcPr>
          <w:p w14:paraId="0AB0713B" w14:textId="77777777" w:rsidR="00AC531C" w:rsidRPr="009D2239" w:rsidRDefault="00AC531C">
            <w:r w:rsidRPr="009D2239">
              <w:t>Galileo Supervisory Agency</w:t>
            </w:r>
          </w:p>
        </w:tc>
      </w:tr>
      <w:tr w:rsidR="00AC531C" w:rsidRPr="009D2239" w14:paraId="5AB4ADB6" w14:textId="77777777" w:rsidTr="00144168">
        <w:trPr>
          <w:trHeight w:val="300"/>
        </w:trPr>
        <w:tc>
          <w:tcPr>
            <w:tcW w:w="499" w:type="dxa"/>
            <w:noWrap/>
            <w:hideMark/>
          </w:tcPr>
          <w:p w14:paraId="1C8B6AC6" w14:textId="77777777" w:rsidR="00AC531C" w:rsidRPr="009D2239" w:rsidRDefault="00AC531C" w:rsidP="009D2239">
            <w:r w:rsidRPr="009D2239">
              <w:t>16</w:t>
            </w:r>
          </w:p>
        </w:tc>
        <w:tc>
          <w:tcPr>
            <w:tcW w:w="3209" w:type="dxa"/>
            <w:noWrap/>
            <w:hideMark/>
          </w:tcPr>
          <w:p w14:paraId="2B8BF736" w14:textId="77777777" w:rsidR="00AC531C" w:rsidRPr="009D2239" w:rsidRDefault="00AC531C">
            <w:r w:rsidRPr="009D2239">
              <w:t>FERNÁNDEZ-PRADES, Carles</w:t>
            </w:r>
          </w:p>
        </w:tc>
        <w:tc>
          <w:tcPr>
            <w:tcW w:w="5490" w:type="dxa"/>
            <w:noWrap/>
            <w:hideMark/>
          </w:tcPr>
          <w:p w14:paraId="33979ED2" w14:textId="77777777" w:rsidR="00AC531C" w:rsidRPr="009D2239" w:rsidRDefault="00AC531C">
            <w:r w:rsidRPr="009D2239">
              <w:t>Centre Tecnològic de Telecomunicacions de Catalunya (CTTC)</w:t>
            </w:r>
          </w:p>
        </w:tc>
      </w:tr>
      <w:tr w:rsidR="00AC531C" w:rsidRPr="009D2239" w14:paraId="773EF859" w14:textId="77777777" w:rsidTr="00144168">
        <w:trPr>
          <w:trHeight w:val="300"/>
        </w:trPr>
        <w:tc>
          <w:tcPr>
            <w:tcW w:w="499" w:type="dxa"/>
            <w:noWrap/>
            <w:hideMark/>
          </w:tcPr>
          <w:p w14:paraId="60790DA2" w14:textId="77777777" w:rsidR="00AC531C" w:rsidRPr="009D2239" w:rsidRDefault="00AC531C" w:rsidP="009D2239">
            <w:r w:rsidRPr="009D2239">
              <w:t>17</w:t>
            </w:r>
          </w:p>
        </w:tc>
        <w:tc>
          <w:tcPr>
            <w:tcW w:w="3209" w:type="dxa"/>
            <w:noWrap/>
            <w:hideMark/>
          </w:tcPr>
          <w:p w14:paraId="1F0CFCFC" w14:textId="77777777" w:rsidR="00AC531C" w:rsidRPr="009D2239" w:rsidRDefault="00AC531C">
            <w:r w:rsidRPr="009D2239">
              <w:t>GAVRILOV, Artyom</w:t>
            </w:r>
          </w:p>
        </w:tc>
        <w:tc>
          <w:tcPr>
            <w:tcW w:w="5490" w:type="dxa"/>
            <w:noWrap/>
            <w:hideMark/>
          </w:tcPr>
          <w:p w14:paraId="5052100F" w14:textId="77777777" w:rsidR="00AC531C" w:rsidRPr="009D2239" w:rsidRDefault="00AC531C">
            <w:r w:rsidRPr="009D2239">
              <w:t>GNSS-SDR</w:t>
            </w:r>
          </w:p>
        </w:tc>
      </w:tr>
      <w:tr w:rsidR="00AC531C" w:rsidRPr="009D2239" w14:paraId="2B5D0D52" w14:textId="77777777" w:rsidTr="00144168">
        <w:trPr>
          <w:trHeight w:val="300"/>
        </w:trPr>
        <w:tc>
          <w:tcPr>
            <w:tcW w:w="499" w:type="dxa"/>
            <w:noWrap/>
            <w:hideMark/>
          </w:tcPr>
          <w:p w14:paraId="45CA538F" w14:textId="77777777" w:rsidR="00AC531C" w:rsidRPr="009D2239" w:rsidRDefault="00AC531C" w:rsidP="009D2239">
            <w:r w:rsidRPr="009D2239">
              <w:t>18</w:t>
            </w:r>
          </w:p>
        </w:tc>
        <w:tc>
          <w:tcPr>
            <w:tcW w:w="3209" w:type="dxa"/>
            <w:noWrap/>
            <w:hideMark/>
          </w:tcPr>
          <w:p w14:paraId="7DF47E12" w14:textId="77777777" w:rsidR="00AC531C" w:rsidRPr="009D2239" w:rsidRDefault="00AC531C">
            <w:r w:rsidRPr="009D2239">
              <w:t>GLENNON, Eamonn</w:t>
            </w:r>
          </w:p>
        </w:tc>
        <w:tc>
          <w:tcPr>
            <w:tcW w:w="5490" w:type="dxa"/>
            <w:noWrap/>
            <w:hideMark/>
          </w:tcPr>
          <w:p w14:paraId="279572AD" w14:textId="77777777" w:rsidR="00AC531C" w:rsidRPr="009D2239" w:rsidRDefault="00AC531C">
            <w:r w:rsidRPr="009D2239">
              <w:t>University of New South Wales</w:t>
            </w:r>
          </w:p>
        </w:tc>
      </w:tr>
      <w:tr w:rsidR="00AC531C" w:rsidRPr="009D2239" w14:paraId="3B72C838" w14:textId="77777777" w:rsidTr="00144168">
        <w:trPr>
          <w:trHeight w:val="300"/>
        </w:trPr>
        <w:tc>
          <w:tcPr>
            <w:tcW w:w="499" w:type="dxa"/>
            <w:noWrap/>
            <w:hideMark/>
          </w:tcPr>
          <w:p w14:paraId="2BD4DEA7" w14:textId="77777777" w:rsidR="00AC531C" w:rsidRPr="009D2239" w:rsidRDefault="00AC531C" w:rsidP="009D2239">
            <w:r w:rsidRPr="009D2239">
              <w:t>19</w:t>
            </w:r>
          </w:p>
        </w:tc>
        <w:tc>
          <w:tcPr>
            <w:tcW w:w="3209" w:type="dxa"/>
            <w:hideMark/>
          </w:tcPr>
          <w:p w14:paraId="206E7AAC" w14:textId="77777777" w:rsidR="00AC531C" w:rsidRPr="009D2239" w:rsidRDefault="00AC531C">
            <w:r w:rsidRPr="009D2239">
              <w:t>GOODRICH, Brian</w:t>
            </w:r>
          </w:p>
        </w:tc>
        <w:tc>
          <w:tcPr>
            <w:tcW w:w="5490" w:type="dxa"/>
            <w:noWrap/>
            <w:hideMark/>
          </w:tcPr>
          <w:p w14:paraId="4964CF55" w14:textId="77777777" w:rsidR="00AC531C" w:rsidRPr="009D2239" w:rsidRDefault="00AC531C">
            <w:r w:rsidRPr="009D2239">
              <w:t>NavCom</w:t>
            </w:r>
          </w:p>
        </w:tc>
      </w:tr>
      <w:tr w:rsidR="00AC531C" w:rsidRPr="009D2239" w14:paraId="26A3328A" w14:textId="77777777" w:rsidTr="00144168">
        <w:trPr>
          <w:trHeight w:val="300"/>
        </w:trPr>
        <w:tc>
          <w:tcPr>
            <w:tcW w:w="499" w:type="dxa"/>
            <w:noWrap/>
            <w:hideMark/>
          </w:tcPr>
          <w:p w14:paraId="3D77EC1A" w14:textId="77777777" w:rsidR="00AC531C" w:rsidRPr="009D2239" w:rsidRDefault="00AC531C" w:rsidP="009D2239">
            <w:r w:rsidRPr="009D2239">
              <w:t>20</w:t>
            </w:r>
          </w:p>
        </w:tc>
        <w:tc>
          <w:tcPr>
            <w:tcW w:w="3209" w:type="dxa"/>
            <w:noWrap/>
            <w:hideMark/>
          </w:tcPr>
          <w:p w14:paraId="3CA98088" w14:textId="77777777" w:rsidR="00AC531C" w:rsidRPr="009D2239" w:rsidRDefault="00AC531C">
            <w:r w:rsidRPr="009D2239">
              <w:t>GUNAWARDENA, Sanjeev</w:t>
            </w:r>
          </w:p>
        </w:tc>
        <w:tc>
          <w:tcPr>
            <w:tcW w:w="5490" w:type="dxa"/>
            <w:noWrap/>
            <w:hideMark/>
          </w:tcPr>
          <w:p w14:paraId="4DB4A823" w14:textId="77777777" w:rsidR="00AC531C" w:rsidRPr="009D2239" w:rsidRDefault="00AC531C">
            <w:r w:rsidRPr="009D2239">
              <w:t>Air Force Institute of Technology</w:t>
            </w:r>
          </w:p>
        </w:tc>
      </w:tr>
      <w:tr w:rsidR="00AC531C" w:rsidRPr="009D2239" w14:paraId="2D24ED30" w14:textId="77777777" w:rsidTr="00144168">
        <w:trPr>
          <w:trHeight w:val="300"/>
        </w:trPr>
        <w:tc>
          <w:tcPr>
            <w:tcW w:w="499" w:type="dxa"/>
            <w:noWrap/>
            <w:hideMark/>
          </w:tcPr>
          <w:p w14:paraId="5DD69A38" w14:textId="77777777" w:rsidR="00AC531C" w:rsidRPr="009D2239" w:rsidRDefault="00AC531C" w:rsidP="009D2239">
            <w:r w:rsidRPr="009D2239">
              <w:t>21</w:t>
            </w:r>
          </w:p>
        </w:tc>
        <w:tc>
          <w:tcPr>
            <w:tcW w:w="3209" w:type="dxa"/>
            <w:noWrap/>
            <w:hideMark/>
          </w:tcPr>
          <w:p w14:paraId="0CE73821" w14:textId="77777777" w:rsidR="00AC531C" w:rsidRPr="009D2239" w:rsidRDefault="00AC531C">
            <w:r w:rsidRPr="009D2239">
              <w:t>HODO, David</w:t>
            </w:r>
          </w:p>
        </w:tc>
        <w:tc>
          <w:tcPr>
            <w:tcW w:w="5490" w:type="dxa"/>
            <w:noWrap/>
            <w:hideMark/>
          </w:tcPr>
          <w:p w14:paraId="1D60FF0A" w14:textId="77777777" w:rsidR="00AC531C" w:rsidRPr="009D2239" w:rsidRDefault="00AC531C">
            <w:r w:rsidRPr="009D2239">
              <w:t>Integrated Solutions for Systems, Inc</w:t>
            </w:r>
          </w:p>
        </w:tc>
      </w:tr>
      <w:tr w:rsidR="00AC531C" w:rsidRPr="009D2239" w14:paraId="38925D27" w14:textId="77777777" w:rsidTr="00144168">
        <w:trPr>
          <w:trHeight w:val="300"/>
        </w:trPr>
        <w:tc>
          <w:tcPr>
            <w:tcW w:w="499" w:type="dxa"/>
            <w:noWrap/>
            <w:hideMark/>
          </w:tcPr>
          <w:p w14:paraId="7CAC1A02" w14:textId="77777777" w:rsidR="00AC531C" w:rsidRPr="009D2239" w:rsidRDefault="00AC531C" w:rsidP="009D2239">
            <w:r w:rsidRPr="009D2239">
              <w:t>22</w:t>
            </w:r>
          </w:p>
        </w:tc>
        <w:tc>
          <w:tcPr>
            <w:tcW w:w="3209" w:type="dxa"/>
            <w:noWrap/>
            <w:hideMark/>
          </w:tcPr>
          <w:p w14:paraId="716EBB2E" w14:textId="77777777" w:rsidR="00AC531C" w:rsidRPr="009D2239" w:rsidRDefault="00AC531C">
            <w:r w:rsidRPr="009D2239">
              <w:t>KALYANARAMAN, Sai K.</w:t>
            </w:r>
          </w:p>
        </w:tc>
        <w:tc>
          <w:tcPr>
            <w:tcW w:w="5490" w:type="dxa"/>
            <w:noWrap/>
            <w:hideMark/>
          </w:tcPr>
          <w:p w14:paraId="400FC8AD" w14:textId="77777777" w:rsidR="00AC531C" w:rsidRPr="009D2239" w:rsidRDefault="00AC531C">
            <w:r w:rsidRPr="009D2239">
              <w:t>Rockwell Collins Inc.</w:t>
            </w:r>
          </w:p>
        </w:tc>
      </w:tr>
      <w:tr w:rsidR="00AC531C" w:rsidRPr="009D2239" w14:paraId="5964A00A" w14:textId="77777777" w:rsidTr="00144168">
        <w:trPr>
          <w:trHeight w:val="300"/>
        </w:trPr>
        <w:tc>
          <w:tcPr>
            <w:tcW w:w="499" w:type="dxa"/>
            <w:noWrap/>
            <w:hideMark/>
          </w:tcPr>
          <w:p w14:paraId="620C85DF" w14:textId="77777777" w:rsidR="00AC531C" w:rsidRPr="009D2239" w:rsidRDefault="00AC531C" w:rsidP="009D2239">
            <w:r w:rsidRPr="009D2239">
              <w:t>23</w:t>
            </w:r>
          </w:p>
        </w:tc>
        <w:tc>
          <w:tcPr>
            <w:tcW w:w="3209" w:type="dxa"/>
            <w:noWrap/>
            <w:hideMark/>
          </w:tcPr>
          <w:p w14:paraId="15789AA6" w14:textId="77777777" w:rsidR="00AC531C" w:rsidRPr="009D2239" w:rsidRDefault="00AC531C">
            <w:r w:rsidRPr="009D2239">
              <w:t>KOU, Yanhong</w:t>
            </w:r>
          </w:p>
        </w:tc>
        <w:tc>
          <w:tcPr>
            <w:tcW w:w="5490" w:type="dxa"/>
            <w:noWrap/>
            <w:hideMark/>
          </w:tcPr>
          <w:p w14:paraId="4ED19597" w14:textId="77777777" w:rsidR="00AC531C" w:rsidRPr="009D2239" w:rsidRDefault="00AC531C">
            <w:r w:rsidRPr="009D2239">
              <w:t>Beihang University</w:t>
            </w:r>
          </w:p>
        </w:tc>
      </w:tr>
      <w:tr w:rsidR="00AC531C" w:rsidRPr="009D2239" w14:paraId="15CCD493" w14:textId="77777777" w:rsidTr="00144168">
        <w:trPr>
          <w:trHeight w:val="300"/>
        </w:trPr>
        <w:tc>
          <w:tcPr>
            <w:tcW w:w="499" w:type="dxa"/>
            <w:noWrap/>
            <w:hideMark/>
          </w:tcPr>
          <w:p w14:paraId="045C85D7" w14:textId="77777777" w:rsidR="00AC531C" w:rsidRPr="009D2239" w:rsidRDefault="00AC531C" w:rsidP="009D2239">
            <w:r w:rsidRPr="009D2239">
              <w:t>24</w:t>
            </w:r>
          </w:p>
        </w:tc>
        <w:tc>
          <w:tcPr>
            <w:tcW w:w="3209" w:type="dxa"/>
            <w:noWrap/>
            <w:hideMark/>
          </w:tcPr>
          <w:p w14:paraId="6C87334A" w14:textId="77777777" w:rsidR="00AC531C" w:rsidRPr="009D2239" w:rsidRDefault="00AC531C">
            <w:r w:rsidRPr="009D2239">
              <w:t>KUBO, Nobuaki</w:t>
            </w:r>
          </w:p>
        </w:tc>
        <w:tc>
          <w:tcPr>
            <w:tcW w:w="5490" w:type="dxa"/>
            <w:noWrap/>
            <w:hideMark/>
          </w:tcPr>
          <w:p w14:paraId="19C781D7" w14:textId="77777777" w:rsidR="00AC531C" w:rsidRPr="009D2239" w:rsidRDefault="00AC531C">
            <w:r w:rsidRPr="009D2239">
              <w:t>Tokyo University of Marine Science and Technology</w:t>
            </w:r>
          </w:p>
        </w:tc>
      </w:tr>
      <w:tr w:rsidR="00AC531C" w:rsidRPr="009D2239" w14:paraId="4AE17E41" w14:textId="77777777" w:rsidTr="00144168">
        <w:trPr>
          <w:trHeight w:val="300"/>
        </w:trPr>
        <w:tc>
          <w:tcPr>
            <w:tcW w:w="499" w:type="dxa"/>
            <w:noWrap/>
            <w:hideMark/>
          </w:tcPr>
          <w:p w14:paraId="6E03B91B" w14:textId="77777777" w:rsidR="00AC531C" w:rsidRPr="009D2239" w:rsidRDefault="00AC531C" w:rsidP="009D2239">
            <w:r w:rsidRPr="009D2239">
              <w:t>25</w:t>
            </w:r>
          </w:p>
        </w:tc>
        <w:tc>
          <w:tcPr>
            <w:tcW w:w="3209" w:type="dxa"/>
            <w:noWrap/>
            <w:hideMark/>
          </w:tcPr>
          <w:p w14:paraId="1FE1395F" w14:textId="77777777" w:rsidR="00AC531C" w:rsidRPr="009D2239" w:rsidRDefault="00AC531C">
            <w:r w:rsidRPr="009D2239">
              <w:t xml:space="preserve">LANGER, Markus </w:t>
            </w:r>
          </w:p>
        </w:tc>
        <w:tc>
          <w:tcPr>
            <w:tcW w:w="5490" w:type="dxa"/>
            <w:noWrap/>
            <w:hideMark/>
          </w:tcPr>
          <w:p w14:paraId="1E62AF08" w14:textId="77777777" w:rsidR="00AC531C" w:rsidRPr="009D2239" w:rsidRDefault="00AC531C">
            <w:r w:rsidRPr="009D2239">
              <w:t>Karlsruhe Institute of Technology (KIT)</w:t>
            </w:r>
          </w:p>
        </w:tc>
      </w:tr>
      <w:tr w:rsidR="00AC531C" w:rsidRPr="009D2239" w14:paraId="365584B1" w14:textId="77777777" w:rsidTr="00144168">
        <w:trPr>
          <w:trHeight w:val="300"/>
        </w:trPr>
        <w:tc>
          <w:tcPr>
            <w:tcW w:w="499" w:type="dxa"/>
            <w:noWrap/>
            <w:hideMark/>
          </w:tcPr>
          <w:p w14:paraId="47B54DDE" w14:textId="77777777" w:rsidR="00AC531C" w:rsidRPr="009D2239" w:rsidRDefault="00AC531C" w:rsidP="009D2239">
            <w:r w:rsidRPr="009D2239">
              <w:t>26</w:t>
            </w:r>
          </w:p>
        </w:tc>
        <w:tc>
          <w:tcPr>
            <w:tcW w:w="3209" w:type="dxa"/>
            <w:noWrap/>
            <w:hideMark/>
          </w:tcPr>
          <w:p w14:paraId="117917B7" w14:textId="77777777" w:rsidR="00AC531C" w:rsidRPr="009D2239" w:rsidRDefault="00AC531C">
            <w:r w:rsidRPr="009D2239">
              <w:t>LEDVINA, Brent</w:t>
            </w:r>
          </w:p>
        </w:tc>
        <w:tc>
          <w:tcPr>
            <w:tcW w:w="5490" w:type="dxa"/>
            <w:noWrap/>
            <w:hideMark/>
          </w:tcPr>
          <w:p w14:paraId="6D8F87B1" w14:textId="77777777" w:rsidR="00AC531C" w:rsidRPr="009D2239" w:rsidRDefault="00AC531C">
            <w:r w:rsidRPr="009D2239">
              <w:t>Coherent Navigation</w:t>
            </w:r>
          </w:p>
        </w:tc>
      </w:tr>
      <w:tr w:rsidR="00AC531C" w:rsidRPr="009D2239" w14:paraId="04EB23EB" w14:textId="77777777" w:rsidTr="00144168">
        <w:trPr>
          <w:trHeight w:val="300"/>
        </w:trPr>
        <w:tc>
          <w:tcPr>
            <w:tcW w:w="499" w:type="dxa"/>
            <w:noWrap/>
            <w:hideMark/>
          </w:tcPr>
          <w:p w14:paraId="09D049A7" w14:textId="77777777" w:rsidR="00AC531C" w:rsidRPr="009D2239" w:rsidRDefault="00AC531C" w:rsidP="009D2239">
            <w:r w:rsidRPr="009D2239">
              <w:t>27</w:t>
            </w:r>
          </w:p>
        </w:tc>
        <w:tc>
          <w:tcPr>
            <w:tcW w:w="3209" w:type="dxa"/>
            <w:noWrap/>
            <w:hideMark/>
          </w:tcPr>
          <w:p w14:paraId="16A64CDC" w14:textId="77777777" w:rsidR="00AC531C" w:rsidRPr="009D2239" w:rsidRDefault="00AC531C">
            <w:r w:rsidRPr="009D2239">
              <w:t>LITTLE, Jon C.</w:t>
            </w:r>
          </w:p>
        </w:tc>
        <w:tc>
          <w:tcPr>
            <w:tcW w:w="5490" w:type="dxa"/>
            <w:noWrap/>
            <w:hideMark/>
          </w:tcPr>
          <w:p w14:paraId="04DF4873" w14:textId="77777777" w:rsidR="00AC531C" w:rsidRPr="009D2239" w:rsidRDefault="00AC531C">
            <w:r w:rsidRPr="009D2239">
              <w:t>Applied Research Laboratories of the University of Texas at Austin</w:t>
            </w:r>
          </w:p>
        </w:tc>
      </w:tr>
      <w:tr w:rsidR="00AC531C" w:rsidRPr="009D2239" w14:paraId="3B6B9F20" w14:textId="77777777" w:rsidTr="00144168">
        <w:trPr>
          <w:trHeight w:val="300"/>
        </w:trPr>
        <w:tc>
          <w:tcPr>
            <w:tcW w:w="499" w:type="dxa"/>
            <w:noWrap/>
            <w:hideMark/>
          </w:tcPr>
          <w:p w14:paraId="4BCDB46E" w14:textId="77777777" w:rsidR="00AC531C" w:rsidRPr="009D2239" w:rsidRDefault="00AC531C" w:rsidP="009D2239">
            <w:r w:rsidRPr="009D2239">
              <w:t>28</w:t>
            </w:r>
          </w:p>
        </w:tc>
        <w:tc>
          <w:tcPr>
            <w:tcW w:w="3209" w:type="dxa"/>
            <w:noWrap/>
            <w:hideMark/>
          </w:tcPr>
          <w:p w14:paraId="2D8FB36F" w14:textId="77777777" w:rsidR="00AC531C" w:rsidRPr="009D2239" w:rsidRDefault="00AC531C">
            <w:r w:rsidRPr="009D2239">
              <w:t>LOHAN, Elena-Simona</w:t>
            </w:r>
          </w:p>
        </w:tc>
        <w:tc>
          <w:tcPr>
            <w:tcW w:w="5490" w:type="dxa"/>
            <w:noWrap/>
            <w:hideMark/>
          </w:tcPr>
          <w:p w14:paraId="7CE36A22" w14:textId="77777777" w:rsidR="00AC531C" w:rsidRPr="009D2239" w:rsidRDefault="00AC531C">
            <w:r w:rsidRPr="009D2239">
              <w:t>Tampere University of Technology</w:t>
            </w:r>
          </w:p>
        </w:tc>
      </w:tr>
      <w:tr w:rsidR="00AC531C" w:rsidRPr="009D2239" w14:paraId="6B6FF022" w14:textId="77777777" w:rsidTr="00144168">
        <w:trPr>
          <w:trHeight w:val="300"/>
        </w:trPr>
        <w:tc>
          <w:tcPr>
            <w:tcW w:w="499" w:type="dxa"/>
            <w:noWrap/>
            <w:hideMark/>
          </w:tcPr>
          <w:p w14:paraId="2AC4635F" w14:textId="77777777" w:rsidR="00AC531C" w:rsidRPr="009D2239" w:rsidRDefault="00AC531C" w:rsidP="009D2239">
            <w:r w:rsidRPr="009D2239">
              <w:t>29</w:t>
            </w:r>
          </w:p>
        </w:tc>
        <w:tc>
          <w:tcPr>
            <w:tcW w:w="3209" w:type="dxa"/>
            <w:noWrap/>
            <w:hideMark/>
          </w:tcPr>
          <w:p w14:paraId="4B24F7B2" w14:textId="77777777" w:rsidR="00AC531C" w:rsidRPr="009D2239" w:rsidRDefault="00AC531C">
            <w:r w:rsidRPr="009D2239">
              <w:t>LÓPEZ-ALMANSA, José María</w:t>
            </w:r>
          </w:p>
        </w:tc>
        <w:tc>
          <w:tcPr>
            <w:tcW w:w="5490" w:type="dxa"/>
            <w:noWrap/>
            <w:hideMark/>
          </w:tcPr>
          <w:p w14:paraId="643F4CBE" w14:textId="77777777" w:rsidR="00AC531C" w:rsidRPr="009D2239" w:rsidRDefault="00AC531C">
            <w:r w:rsidRPr="009D2239">
              <w:t>GMV</w:t>
            </w:r>
          </w:p>
        </w:tc>
      </w:tr>
      <w:tr w:rsidR="00AC531C" w:rsidRPr="009D2239" w14:paraId="40E5F34A" w14:textId="77777777" w:rsidTr="00144168">
        <w:trPr>
          <w:trHeight w:val="300"/>
        </w:trPr>
        <w:tc>
          <w:tcPr>
            <w:tcW w:w="499" w:type="dxa"/>
            <w:noWrap/>
            <w:hideMark/>
          </w:tcPr>
          <w:p w14:paraId="405C43C2" w14:textId="77777777" w:rsidR="00AC531C" w:rsidRPr="009D2239" w:rsidRDefault="00AC531C" w:rsidP="009D2239">
            <w:r w:rsidRPr="009D2239">
              <w:t>30</w:t>
            </w:r>
          </w:p>
        </w:tc>
        <w:tc>
          <w:tcPr>
            <w:tcW w:w="3209" w:type="dxa"/>
            <w:noWrap/>
            <w:hideMark/>
          </w:tcPr>
          <w:p w14:paraId="2EA0499C" w14:textId="77777777" w:rsidR="00AC531C" w:rsidRPr="009D2239" w:rsidRDefault="00AC531C">
            <w:r w:rsidRPr="009D2239">
              <w:t>LOPEZ-RISUEÑO, Gustavo</w:t>
            </w:r>
          </w:p>
        </w:tc>
        <w:tc>
          <w:tcPr>
            <w:tcW w:w="5490" w:type="dxa"/>
            <w:noWrap/>
            <w:hideMark/>
          </w:tcPr>
          <w:p w14:paraId="5634C13C" w14:textId="77777777" w:rsidR="00AC531C" w:rsidRPr="009D2239" w:rsidRDefault="00AC531C">
            <w:r w:rsidRPr="009D2239">
              <w:t>European Space Agency</w:t>
            </w:r>
          </w:p>
        </w:tc>
      </w:tr>
      <w:tr w:rsidR="00AC531C" w:rsidRPr="009D2239" w14:paraId="580F7821" w14:textId="77777777" w:rsidTr="00144168">
        <w:trPr>
          <w:trHeight w:val="300"/>
        </w:trPr>
        <w:tc>
          <w:tcPr>
            <w:tcW w:w="499" w:type="dxa"/>
            <w:noWrap/>
            <w:hideMark/>
          </w:tcPr>
          <w:p w14:paraId="50B32537" w14:textId="77777777" w:rsidR="00AC531C" w:rsidRPr="009D2239" w:rsidRDefault="00AC531C" w:rsidP="009D2239">
            <w:r w:rsidRPr="009D2239">
              <w:t>31</w:t>
            </w:r>
          </w:p>
        </w:tc>
        <w:tc>
          <w:tcPr>
            <w:tcW w:w="3209" w:type="dxa"/>
            <w:noWrap/>
            <w:hideMark/>
          </w:tcPr>
          <w:p w14:paraId="03A785D4" w14:textId="77777777" w:rsidR="00AC531C" w:rsidRPr="009D2239" w:rsidRDefault="00AC531C">
            <w:r w:rsidRPr="009D2239">
              <w:t>MACDONALD, John C</w:t>
            </w:r>
          </w:p>
        </w:tc>
        <w:tc>
          <w:tcPr>
            <w:tcW w:w="5490" w:type="dxa"/>
            <w:noWrap/>
            <w:hideMark/>
          </w:tcPr>
          <w:p w14:paraId="4CC5B722" w14:textId="77777777" w:rsidR="00AC531C" w:rsidRPr="009D2239" w:rsidRDefault="00AC531C">
            <w:r w:rsidRPr="009D2239">
              <w:t>AFRL Sensors Directorate</w:t>
            </w:r>
          </w:p>
        </w:tc>
      </w:tr>
      <w:tr w:rsidR="00AC531C" w:rsidRPr="009D2239" w14:paraId="5835FE93" w14:textId="77777777" w:rsidTr="00144168">
        <w:trPr>
          <w:trHeight w:val="300"/>
        </w:trPr>
        <w:tc>
          <w:tcPr>
            <w:tcW w:w="499" w:type="dxa"/>
            <w:noWrap/>
            <w:hideMark/>
          </w:tcPr>
          <w:p w14:paraId="64806F97" w14:textId="77777777" w:rsidR="00AC531C" w:rsidRPr="009D2239" w:rsidRDefault="00AC531C" w:rsidP="009D2239">
            <w:r w:rsidRPr="009D2239">
              <w:t>32</w:t>
            </w:r>
          </w:p>
        </w:tc>
        <w:tc>
          <w:tcPr>
            <w:tcW w:w="3209" w:type="dxa"/>
            <w:noWrap/>
            <w:hideMark/>
          </w:tcPr>
          <w:p w14:paraId="2E45D962" w14:textId="77777777" w:rsidR="00AC531C" w:rsidRPr="009D2239" w:rsidRDefault="00AC531C">
            <w:r w:rsidRPr="009D2239">
              <w:t>MATHEWS, Michael B.</w:t>
            </w:r>
          </w:p>
        </w:tc>
        <w:tc>
          <w:tcPr>
            <w:tcW w:w="5490" w:type="dxa"/>
            <w:noWrap/>
            <w:hideMark/>
          </w:tcPr>
          <w:p w14:paraId="48B16329" w14:textId="77777777" w:rsidR="00AC531C" w:rsidRPr="009D2239" w:rsidRDefault="00AC531C">
            <w:r w:rsidRPr="009D2239">
              <w:t>Loctronix</w:t>
            </w:r>
          </w:p>
        </w:tc>
      </w:tr>
      <w:tr w:rsidR="00AC531C" w:rsidRPr="009D2239" w14:paraId="1DE3D6BA" w14:textId="77777777" w:rsidTr="00144168">
        <w:trPr>
          <w:trHeight w:val="300"/>
        </w:trPr>
        <w:tc>
          <w:tcPr>
            <w:tcW w:w="499" w:type="dxa"/>
            <w:noWrap/>
            <w:hideMark/>
          </w:tcPr>
          <w:p w14:paraId="2A742FB6" w14:textId="77777777" w:rsidR="00AC531C" w:rsidRPr="009D2239" w:rsidRDefault="00AC531C" w:rsidP="009D2239">
            <w:r w:rsidRPr="009D2239">
              <w:t>33</w:t>
            </w:r>
          </w:p>
        </w:tc>
        <w:tc>
          <w:tcPr>
            <w:tcW w:w="3209" w:type="dxa"/>
            <w:noWrap/>
            <w:hideMark/>
          </w:tcPr>
          <w:p w14:paraId="46571895" w14:textId="77777777" w:rsidR="00AC531C" w:rsidRPr="009D2239" w:rsidRDefault="00AC531C">
            <w:r w:rsidRPr="009D2239">
              <w:t>MORTON, Yu (Jade)</w:t>
            </w:r>
          </w:p>
        </w:tc>
        <w:tc>
          <w:tcPr>
            <w:tcW w:w="5490" w:type="dxa"/>
            <w:noWrap/>
            <w:hideMark/>
          </w:tcPr>
          <w:p w14:paraId="1656E034" w14:textId="77777777" w:rsidR="00AC531C" w:rsidRPr="009D2239" w:rsidRDefault="00AC531C">
            <w:r w:rsidRPr="009D2239">
              <w:t>Colorado State University</w:t>
            </w:r>
          </w:p>
        </w:tc>
      </w:tr>
      <w:tr w:rsidR="00AC531C" w:rsidRPr="009D2239" w14:paraId="5C7EDBCD" w14:textId="77777777" w:rsidTr="00144168">
        <w:trPr>
          <w:trHeight w:val="300"/>
        </w:trPr>
        <w:tc>
          <w:tcPr>
            <w:tcW w:w="499" w:type="dxa"/>
            <w:noWrap/>
            <w:hideMark/>
          </w:tcPr>
          <w:p w14:paraId="48B15B03" w14:textId="77777777" w:rsidR="00AC531C" w:rsidRPr="009D2239" w:rsidRDefault="00AC531C" w:rsidP="009D2239">
            <w:r w:rsidRPr="009D2239">
              <w:t>34</w:t>
            </w:r>
          </w:p>
        </w:tc>
        <w:tc>
          <w:tcPr>
            <w:tcW w:w="3209" w:type="dxa"/>
            <w:noWrap/>
            <w:hideMark/>
          </w:tcPr>
          <w:p w14:paraId="56FD59D4" w14:textId="77777777" w:rsidR="00AC531C" w:rsidRPr="009D2239" w:rsidRDefault="00AC531C">
            <w:r w:rsidRPr="009D2239">
              <w:t>O’BRIEN, Andrew J.</w:t>
            </w:r>
          </w:p>
        </w:tc>
        <w:tc>
          <w:tcPr>
            <w:tcW w:w="5490" w:type="dxa"/>
            <w:noWrap/>
            <w:hideMark/>
          </w:tcPr>
          <w:p w14:paraId="506C0EC1" w14:textId="77777777" w:rsidR="00AC531C" w:rsidRPr="009D2239" w:rsidRDefault="00AC531C">
            <w:r w:rsidRPr="009D2239">
              <w:t>Ohio State University</w:t>
            </w:r>
          </w:p>
        </w:tc>
      </w:tr>
      <w:tr w:rsidR="00AC531C" w:rsidRPr="009D2239" w14:paraId="79A35E29" w14:textId="77777777" w:rsidTr="00144168">
        <w:trPr>
          <w:trHeight w:val="300"/>
        </w:trPr>
        <w:tc>
          <w:tcPr>
            <w:tcW w:w="499" w:type="dxa"/>
            <w:noWrap/>
            <w:hideMark/>
          </w:tcPr>
          <w:p w14:paraId="09C33193" w14:textId="77777777" w:rsidR="00AC531C" w:rsidRPr="009D2239" w:rsidRDefault="00AC531C" w:rsidP="009D2239">
            <w:r w:rsidRPr="009D2239">
              <w:lastRenderedPageBreak/>
              <w:t>35</w:t>
            </w:r>
          </w:p>
        </w:tc>
        <w:tc>
          <w:tcPr>
            <w:tcW w:w="3209" w:type="dxa"/>
            <w:noWrap/>
            <w:hideMark/>
          </w:tcPr>
          <w:p w14:paraId="20518FAC" w14:textId="77777777" w:rsidR="00AC531C" w:rsidRPr="009D2239" w:rsidRDefault="00AC531C">
            <w:r w:rsidRPr="009D2239">
              <w:t>PANY, Thomas</w:t>
            </w:r>
          </w:p>
        </w:tc>
        <w:tc>
          <w:tcPr>
            <w:tcW w:w="5490" w:type="dxa"/>
            <w:noWrap/>
            <w:hideMark/>
          </w:tcPr>
          <w:p w14:paraId="740186F5" w14:textId="77777777" w:rsidR="00AC531C" w:rsidRPr="009D2239" w:rsidRDefault="00AC531C">
            <w:r w:rsidRPr="009D2239">
              <w:t>Ifen GmbH</w:t>
            </w:r>
          </w:p>
        </w:tc>
      </w:tr>
      <w:tr w:rsidR="00AC531C" w:rsidRPr="009D2239" w14:paraId="6815E760" w14:textId="77777777" w:rsidTr="00144168">
        <w:trPr>
          <w:trHeight w:val="300"/>
        </w:trPr>
        <w:tc>
          <w:tcPr>
            <w:tcW w:w="499" w:type="dxa"/>
            <w:noWrap/>
            <w:hideMark/>
          </w:tcPr>
          <w:p w14:paraId="0B604029" w14:textId="77777777" w:rsidR="00AC531C" w:rsidRPr="009D2239" w:rsidRDefault="00AC531C" w:rsidP="009D2239">
            <w:r w:rsidRPr="009D2239">
              <w:t>36</w:t>
            </w:r>
          </w:p>
        </w:tc>
        <w:tc>
          <w:tcPr>
            <w:tcW w:w="3209" w:type="dxa"/>
            <w:noWrap/>
            <w:hideMark/>
          </w:tcPr>
          <w:p w14:paraId="068A22B7" w14:textId="77777777" w:rsidR="00AC531C" w:rsidRPr="009D2239" w:rsidRDefault="00AC531C">
            <w:r w:rsidRPr="009D2239">
              <w:t>PARSONS, Bryan Masamitsu</w:t>
            </w:r>
          </w:p>
        </w:tc>
        <w:tc>
          <w:tcPr>
            <w:tcW w:w="5490" w:type="dxa"/>
            <w:noWrap/>
            <w:hideMark/>
          </w:tcPr>
          <w:p w14:paraId="7C627455" w14:textId="77777777" w:rsidR="00AC531C" w:rsidRPr="009D2239" w:rsidRDefault="00AC531C">
            <w:r w:rsidRPr="009D2239">
              <w:t>Applied Research Laboratories of the University of Texas at Austin</w:t>
            </w:r>
          </w:p>
        </w:tc>
      </w:tr>
      <w:tr w:rsidR="00AC531C" w:rsidRPr="009D2239" w14:paraId="3CF37F0B" w14:textId="77777777" w:rsidTr="00144168">
        <w:trPr>
          <w:trHeight w:val="300"/>
        </w:trPr>
        <w:tc>
          <w:tcPr>
            <w:tcW w:w="499" w:type="dxa"/>
            <w:noWrap/>
            <w:hideMark/>
          </w:tcPr>
          <w:p w14:paraId="2B5A2984" w14:textId="77777777" w:rsidR="00AC531C" w:rsidRPr="009D2239" w:rsidRDefault="00AC531C" w:rsidP="009D2239">
            <w:r w:rsidRPr="009D2239">
              <w:t>37</w:t>
            </w:r>
          </w:p>
        </w:tc>
        <w:tc>
          <w:tcPr>
            <w:tcW w:w="3209" w:type="dxa"/>
            <w:noWrap/>
            <w:hideMark/>
          </w:tcPr>
          <w:p w14:paraId="3CF7660D" w14:textId="77777777" w:rsidR="00AC531C" w:rsidRPr="009D2239" w:rsidRDefault="00AC531C">
            <w:r w:rsidRPr="009D2239">
              <w:t>PELOSI, Lou</w:t>
            </w:r>
          </w:p>
        </w:tc>
        <w:tc>
          <w:tcPr>
            <w:tcW w:w="5490" w:type="dxa"/>
            <w:noWrap/>
            <w:hideMark/>
          </w:tcPr>
          <w:p w14:paraId="7A12C3EE" w14:textId="77777777" w:rsidR="00AC531C" w:rsidRPr="009D2239" w:rsidRDefault="00AC531C">
            <w:r w:rsidRPr="009D2239">
              <w:t>Cast Navigation</w:t>
            </w:r>
          </w:p>
        </w:tc>
      </w:tr>
      <w:tr w:rsidR="00AC531C" w:rsidRPr="009D2239" w14:paraId="6E8F1EA5" w14:textId="77777777" w:rsidTr="00144168">
        <w:trPr>
          <w:trHeight w:val="300"/>
        </w:trPr>
        <w:tc>
          <w:tcPr>
            <w:tcW w:w="499" w:type="dxa"/>
            <w:noWrap/>
            <w:hideMark/>
          </w:tcPr>
          <w:p w14:paraId="645D8CF4" w14:textId="77777777" w:rsidR="00AC531C" w:rsidRPr="009D2239" w:rsidRDefault="00AC531C" w:rsidP="009D2239">
            <w:r w:rsidRPr="009D2239">
              <w:t>38</w:t>
            </w:r>
          </w:p>
        </w:tc>
        <w:tc>
          <w:tcPr>
            <w:tcW w:w="3209" w:type="dxa"/>
            <w:noWrap/>
            <w:hideMark/>
          </w:tcPr>
          <w:p w14:paraId="73F5632D" w14:textId="77777777" w:rsidR="00AC531C" w:rsidRPr="009D2239" w:rsidRDefault="00AC531C">
            <w:r w:rsidRPr="009D2239">
              <w:t>PETOVELLO, Mark</w:t>
            </w:r>
          </w:p>
        </w:tc>
        <w:tc>
          <w:tcPr>
            <w:tcW w:w="5490" w:type="dxa"/>
            <w:noWrap/>
            <w:hideMark/>
          </w:tcPr>
          <w:p w14:paraId="27EA9CD3" w14:textId="77777777" w:rsidR="00AC531C" w:rsidRPr="009D2239" w:rsidRDefault="00AC531C">
            <w:r w:rsidRPr="009D2239">
              <w:t>University of Calgary</w:t>
            </w:r>
          </w:p>
        </w:tc>
      </w:tr>
      <w:tr w:rsidR="00AC531C" w:rsidRPr="009D2239" w14:paraId="149E2CC9" w14:textId="77777777" w:rsidTr="00144168">
        <w:trPr>
          <w:trHeight w:val="300"/>
        </w:trPr>
        <w:tc>
          <w:tcPr>
            <w:tcW w:w="499" w:type="dxa"/>
            <w:noWrap/>
            <w:hideMark/>
          </w:tcPr>
          <w:p w14:paraId="03979189" w14:textId="77777777" w:rsidR="00AC531C" w:rsidRPr="009D2239" w:rsidRDefault="00AC531C" w:rsidP="009D2239">
            <w:r w:rsidRPr="009D2239">
              <w:t>39</w:t>
            </w:r>
          </w:p>
        </w:tc>
        <w:tc>
          <w:tcPr>
            <w:tcW w:w="3209" w:type="dxa"/>
            <w:noWrap/>
            <w:hideMark/>
          </w:tcPr>
          <w:p w14:paraId="68B6F654" w14:textId="77777777" w:rsidR="00AC531C" w:rsidRPr="009D2239" w:rsidRDefault="00AC531C">
            <w:r w:rsidRPr="009D2239">
              <w:t>PINCHIN, James</w:t>
            </w:r>
          </w:p>
        </w:tc>
        <w:tc>
          <w:tcPr>
            <w:tcW w:w="5490" w:type="dxa"/>
            <w:noWrap/>
            <w:hideMark/>
          </w:tcPr>
          <w:p w14:paraId="4E14F23F" w14:textId="77777777" w:rsidR="00AC531C" w:rsidRPr="009D2239" w:rsidRDefault="00AC531C">
            <w:r w:rsidRPr="009D2239">
              <w:t>University of Nottingham</w:t>
            </w:r>
          </w:p>
        </w:tc>
      </w:tr>
      <w:tr w:rsidR="00AC531C" w:rsidRPr="009D2239" w14:paraId="425B0370" w14:textId="77777777" w:rsidTr="00144168">
        <w:trPr>
          <w:trHeight w:val="300"/>
        </w:trPr>
        <w:tc>
          <w:tcPr>
            <w:tcW w:w="499" w:type="dxa"/>
            <w:noWrap/>
            <w:hideMark/>
          </w:tcPr>
          <w:p w14:paraId="1328E2F4" w14:textId="77777777" w:rsidR="00AC531C" w:rsidRPr="009D2239" w:rsidRDefault="00AC531C" w:rsidP="009D2239">
            <w:r w:rsidRPr="009D2239">
              <w:t>40</w:t>
            </w:r>
          </w:p>
        </w:tc>
        <w:tc>
          <w:tcPr>
            <w:tcW w:w="3209" w:type="dxa"/>
            <w:noWrap/>
            <w:hideMark/>
          </w:tcPr>
          <w:p w14:paraId="22976C81" w14:textId="77777777" w:rsidR="00AC531C" w:rsidRPr="009D2239" w:rsidRDefault="00AC531C">
            <w:r w:rsidRPr="009D2239">
              <w:t>PSIAKI, Mark</w:t>
            </w:r>
          </w:p>
        </w:tc>
        <w:tc>
          <w:tcPr>
            <w:tcW w:w="5490" w:type="dxa"/>
            <w:noWrap/>
            <w:hideMark/>
          </w:tcPr>
          <w:p w14:paraId="262A5DBE" w14:textId="77777777" w:rsidR="00AC531C" w:rsidRPr="009D2239" w:rsidRDefault="00AC531C">
            <w:r w:rsidRPr="009D2239">
              <w:t>Cornell University</w:t>
            </w:r>
          </w:p>
        </w:tc>
      </w:tr>
      <w:tr w:rsidR="00AC531C" w:rsidRPr="009D2239" w14:paraId="2639B6D5" w14:textId="77777777" w:rsidTr="00144168">
        <w:trPr>
          <w:trHeight w:val="300"/>
        </w:trPr>
        <w:tc>
          <w:tcPr>
            <w:tcW w:w="499" w:type="dxa"/>
            <w:noWrap/>
            <w:hideMark/>
          </w:tcPr>
          <w:p w14:paraId="389FA91E" w14:textId="77777777" w:rsidR="00AC531C" w:rsidRPr="009D2239" w:rsidRDefault="00AC531C" w:rsidP="009D2239">
            <w:r w:rsidRPr="009D2239">
              <w:t>41</w:t>
            </w:r>
          </w:p>
        </w:tc>
        <w:tc>
          <w:tcPr>
            <w:tcW w:w="3209" w:type="dxa"/>
            <w:noWrap/>
            <w:hideMark/>
          </w:tcPr>
          <w:p w14:paraId="6027BE09" w14:textId="77777777" w:rsidR="00AC531C" w:rsidRPr="009D2239" w:rsidRDefault="00AC531C">
            <w:r w:rsidRPr="009D2239">
              <w:t>RIEDL, Bernhard</w:t>
            </w:r>
          </w:p>
        </w:tc>
        <w:tc>
          <w:tcPr>
            <w:tcW w:w="5490" w:type="dxa"/>
            <w:noWrap/>
            <w:hideMark/>
          </w:tcPr>
          <w:p w14:paraId="6FB24CD0" w14:textId="77777777" w:rsidR="00AC531C" w:rsidRPr="009D2239" w:rsidRDefault="00AC531C">
            <w:r w:rsidRPr="009D2239">
              <w:t>IFEN Gmbh</w:t>
            </w:r>
          </w:p>
        </w:tc>
      </w:tr>
      <w:tr w:rsidR="00AC531C" w:rsidRPr="009D2239" w14:paraId="78AE7085" w14:textId="77777777" w:rsidTr="00144168">
        <w:trPr>
          <w:trHeight w:val="300"/>
        </w:trPr>
        <w:tc>
          <w:tcPr>
            <w:tcW w:w="499" w:type="dxa"/>
            <w:noWrap/>
            <w:hideMark/>
          </w:tcPr>
          <w:p w14:paraId="0F27D92E" w14:textId="77777777" w:rsidR="00AC531C" w:rsidRPr="009D2239" w:rsidRDefault="00AC531C" w:rsidP="009D2239">
            <w:r w:rsidRPr="009D2239">
              <w:t>42</w:t>
            </w:r>
          </w:p>
        </w:tc>
        <w:tc>
          <w:tcPr>
            <w:tcW w:w="3209" w:type="dxa"/>
            <w:noWrap/>
            <w:hideMark/>
          </w:tcPr>
          <w:p w14:paraId="06C37E59" w14:textId="77777777" w:rsidR="00AC531C" w:rsidRPr="009D2239" w:rsidRDefault="00AC531C">
            <w:r w:rsidRPr="009D2239">
              <w:t>RUDRA, Angsuman</w:t>
            </w:r>
          </w:p>
        </w:tc>
        <w:tc>
          <w:tcPr>
            <w:tcW w:w="5490" w:type="dxa"/>
            <w:noWrap/>
            <w:hideMark/>
          </w:tcPr>
          <w:p w14:paraId="14D2DE7F" w14:textId="77777777" w:rsidR="00AC531C" w:rsidRPr="009D2239" w:rsidRDefault="00AC531C">
            <w:r w:rsidRPr="009D2239">
              <w:t>D-TA Systems</w:t>
            </w:r>
          </w:p>
        </w:tc>
      </w:tr>
      <w:tr w:rsidR="00AC531C" w:rsidRPr="009D2239" w14:paraId="1F65FF32" w14:textId="77777777" w:rsidTr="00144168">
        <w:trPr>
          <w:trHeight w:val="300"/>
        </w:trPr>
        <w:tc>
          <w:tcPr>
            <w:tcW w:w="499" w:type="dxa"/>
            <w:noWrap/>
            <w:hideMark/>
          </w:tcPr>
          <w:p w14:paraId="571F9BF8" w14:textId="77777777" w:rsidR="00AC531C" w:rsidRPr="009D2239" w:rsidRDefault="00AC531C" w:rsidP="009D2239">
            <w:r w:rsidRPr="009D2239">
              <w:t>43</w:t>
            </w:r>
          </w:p>
        </w:tc>
        <w:tc>
          <w:tcPr>
            <w:tcW w:w="3209" w:type="dxa"/>
            <w:noWrap/>
            <w:hideMark/>
          </w:tcPr>
          <w:p w14:paraId="72AF6A75" w14:textId="77777777" w:rsidR="00AC531C" w:rsidRPr="009D2239" w:rsidRDefault="00AC531C">
            <w:r w:rsidRPr="009D2239">
              <w:t>RÜGAMER, Alexander</w:t>
            </w:r>
          </w:p>
        </w:tc>
        <w:tc>
          <w:tcPr>
            <w:tcW w:w="5490" w:type="dxa"/>
            <w:noWrap/>
            <w:hideMark/>
          </w:tcPr>
          <w:p w14:paraId="4E9403E3" w14:textId="77777777" w:rsidR="00AC531C" w:rsidRPr="009D2239" w:rsidRDefault="00AC531C">
            <w:r w:rsidRPr="009D2239">
              <w:t>Fraunhofer IIS</w:t>
            </w:r>
          </w:p>
        </w:tc>
      </w:tr>
      <w:tr w:rsidR="00AC531C" w:rsidRPr="009D2239" w14:paraId="53F30216" w14:textId="77777777" w:rsidTr="00144168">
        <w:trPr>
          <w:trHeight w:val="300"/>
        </w:trPr>
        <w:tc>
          <w:tcPr>
            <w:tcW w:w="499" w:type="dxa"/>
            <w:noWrap/>
            <w:hideMark/>
          </w:tcPr>
          <w:p w14:paraId="26FBF1F0" w14:textId="77777777" w:rsidR="00AC531C" w:rsidRPr="009D2239" w:rsidRDefault="00AC531C" w:rsidP="009D2239">
            <w:r w:rsidRPr="009D2239">
              <w:t>44</w:t>
            </w:r>
          </w:p>
        </w:tc>
        <w:tc>
          <w:tcPr>
            <w:tcW w:w="3209" w:type="dxa"/>
            <w:noWrap/>
            <w:hideMark/>
          </w:tcPr>
          <w:p w14:paraId="2A7D56AF" w14:textId="77777777" w:rsidR="00AC531C" w:rsidRPr="009D2239" w:rsidRDefault="00AC531C">
            <w:r w:rsidRPr="009D2239">
              <w:t>SAHMOUDI, Mohamed</w:t>
            </w:r>
          </w:p>
        </w:tc>
        <w:tc>
          <w:tcPr>
            <w:tcW w:w="5490" w:type="dxa"/>
            <w:noWrap/>
            <w:hideMark/>
          </w:tcPr>
          <w:p w14:paraId="257350E4" w14:textId="77777777" w:rsidR="00AC531C" w:rsidRPr="009D2239" w:rsidRDefault="00AC531C">
            <w:r w:rsidRPr="009D2239">
              <w:t>University of Toulouse</w:t>
            </w:r>
          </w:p>
        </w:tc>
      </w:tr>
      <w:tr w:rsidR="00AC531C" w:rsidRPr="009D2239" w14:paraId="7E2857CA" w14:textId="77777777" w:rsidTr="00144168">
        <w:trPr>
          <w:trHeight w:val="300"/>
        </w:trPr>
        <w:tc>
          <w:tcPr>
            <w:tcW w:w="499" w:type="dxa"/>
            <w:noWrap/>
            <w:hideMark/>
          </w:tcPr>
          <w:p w14:paraId="2CA3D5DE" w14:textId="77777777" w:rsidR="00AC531C" w:rsidRPr="009D2239" w:rsidRDefault="00AC531C" w:rsidP="009D2239">
            <w:r w:rsidRPr="009D2239">
              <w:t>45</w:t>
            </w:r>
          </w:p>
        </w:tc>
        <w:tc>
          <w:tcPr>
            <w:tcW w:w="3209" w:type="dxa"/>
            <w:noWrap/>
            <w:hideMark/>
          </w:tcPr>
          <w:p w14:paraId="24507141" w14:textId="77777777" w:rsidR="00AC531C" w:rsidRPr="009D2239" w:rsidRDefault="00AC531C">
            <w:r w:rsidRPr="009D2239">
              <w:t>SCHIPPER, Brian</w:t>
            </w:r>
          </w:p>
        </w:tc>
        <w:tc>
          <w:tcPr>
            <w:tcW w:w="5490" w:type="dxa"/>
            <w:noWrap/>
            <w:hideMark/>
          </w:tcPr>
          <w:p w14:paraId="3D1588A8" w14:textId="77777777" w:rsidR="00AC531C" w:rsidRPr="009D2239" w:rsidRDefault="00AC531C">
            <w:r w:rsidRPr="009D2239">
              <w:t>Honeywell</w:t>
            </w:r>
          </w:p>
        </w:tc>
      </w:tr>
      <w:tr w:rsidR="00AC531C" w:rsidRPr="009D2239" w14:paraId="7A5F21C1" w14:textId="77777777" w:rsidTr="00144168">
        <w:trPr>
          <w:trHeight w:val="300"/>
        </w:trPr>
        <w:tc>
          <w:tcPr>
            <w:tcW w:w="499" w:type="dxa"/>
            <w:noWrap/>
            <w:hideMark/>
          </w:tcPr>
          <w:p w14:paraId="6CBCDA83" w14:textId="77777777" w:rsidR="00AC531C" w:rsidRPr="009D2239" w:rsidRDefault="00AC531C" w:rsidP="009D2239">
            <w:r w:rsidRPr="009D2239">
              <w:t>46</w:t>
            </w:r>
          </w:p>
        </w:tc>
        <w:tc>
          <w:tcPr>
            <w:tcW w:w="3209" w:type="dxa"/>
            <w:noWrap/>
            <w:hideMark/>
          </w:tcPr>
          <w:p w14:paraId="2417D6CB" w14:textId="77777777" w:rsidR="00AC531C" w:rsidRPr="009D2239" w:rsidRDefault="00AC531C">
            <w:r w:rsidRPr="009D2239">
              <w:t>SCHLEPPE, John B.</w:t>
            </w:r>
          </w:p>
        </w:tc>
        <w:tc>
          <w:tcPr>
            <w:tcW w:w="5490" w:type="dxa"/>
            <w:noWrap/>
            <w:hideMark/>
          </w:tcPr>
          <w:p w14:paraId="4197DF52" w14:textId="77777777" w:rsidR="00AC531C" w:rsidRPr="009D2239" w:rsidRDefault="00AC531C">
            <w:r w:rsidRPr="009D2239">
              <w:t>NovAtel</w:t>
            </w:r>
          </w:p>
        </w:tc>
      </w:tr>
      <w:tr w:rsidR="00AC531C" w:rsidRPr="009D2239" w14:paraId="4C9D5A0B" w14:textId="77777777" w:rsidTr="00144168">
        <w:trPr>
          <w:trHeight w:val="300"/>
        </w:trPr>
        <w:tc>
          <w:tcPr>
            <w:tcW w:w="499" w:type="dxa"/>
            <w:noWrap/>
            <w:hideMark/>
          </w:tcPr>
          <w:p w14:paraId="2E9EE891" w14:textId="77777777" w:rsidR="00AC531C" w:rsidRPr="009D2239" w:rsidRDefault="00AC531C" w:rsidP="009D2239">
            <w:r w:rsidRPr="009D2239">
              <w:t>47</w:t>
            </w:r>
          </w:p>
        </w:tc>
        <w:tc>
          <w:tcPr>
            <w:tcW w:w="3209" w:type="dxa"/>
            <w:noWrap/>
            <w:hideMark/>
          </w:tcPr>
          <w:p w14:paraId="214CDB78" w14:textId="77777777" w:rsidR="00AC531C" w:rsidRPr="009D2239" w:rsidRDefault="00AC531C">
            <w:r w:rsidRPr="009D2239">
              <w:t>SCOTT, Logan</w:t>
            </w:r>
          </w:p>
        </w:tc>
        <w:tc>
          <w:tcPr>
            <w:tcW w:w="5490" w:type="dxa"/>
            <w:noWrap/>
            <w:hideMark/>
          </w:tcPr>
          <w:p w14:paraId="1C8C4770" w14:textId="77777777" w:rsidR="00AC531C" w:rsidRPr="009D2239" w:rsidRDefault="00AC531C">
            <w:r w:rsidRPr="009D2239">
              <w:t>LS Consulting</w:t>
            </w:r>
          </w:p>
        </w:tc>
      </w:tr>
      <w:tr w:rsidR="00AC531C" w:rsidRPr="009D2239" w14:paraId="64F14EF9" w14:textId="77777777" w:rsidTr="00144168">
        <w:trPr>
          <w:trHeight w:val="300"/>
        </w:trPr>
        <w:tc>
          <w:tcPr>
            <w:tcW w:w="499" w:type="dxa"/>
            <w:noWrap/>
            <w:hideMark/>
          </w:tcPr>
          <w:p w14:paraId="4B944757" w14:textId="77777777" w:rsidR="00AC531C" w:rsidRPr="009D2239" w:rsidRDefault="00AC531C" w:rsidP="009D2239">
            <w:r w:rsidRPr="009D2239">
              <w:t>48</w:t>
            </w:r>
          </w:p>
        </w:tc>
        <w:tc>
          <w:tcPr>
            <w:tcW w:w="3209" w:type="dxa"/>
            <w:noWrap/>
            <w:hideMark/>
          </w:tcPr>
          <w:p w14:paraId="1281AB4D" w14:textId="77777777" w:rsidR="00AC531C" w:rsidRPr="009D2239" w:rsidRDefault="00AC531C">
            <w:r w:rsidRPr="009D2239">
              <w:t>SHIVARAMAIAH, Nagaraj</w:t>
            </w:r>
          </w:p>
        </w:tc>
        <w:tc>
          <w:tcPr>
            <w:tcW w:w="5490" w:type="dxa"/>
            <w:noWrap/>
            <w:hideMark/>
          </w:tcPr>
          <w:p w14:paraId="13956285" w14:textId="77777777" w:rsidR="00AC531C" w:rsidRPr="009D2239" w:rsidRDefault="00AC531C">
            <w:r w:rsidRPr="009D2239">
              <w:t>GNSS Labs</w:t>
            </w:r>
          </w:p>
        </w:tc>
      </w:tr>
      <w:tr w:rsidR="00AC531C" w:rsidRPr="009D2239" w14:paraId="200C2AE5" w14:textId="77777777" w:rsidTr="00144168">
        <w:trPr>
          <w:trHeight w:val="300"/>
        </w:trPr>
        <w:tc>
          <w:tcPr>
            <w:tcW w:w="499" w:type="dxa"/>
            <w:noWrap/>
            <w:hideMark/>
          </w:tcPr>
          <w:p w14:paraId="186F8B50" w14:textId="77777777" w:rsidR="00AC531C" w:rsidRPr="009D2239" w:rsidRDefault="00AC531C" w:rsidP="009D2239">
            <w:r w:rsidRPr="009D2239">
              <w:t>49</w:t>
            </w:r>
          </w:p>
        </w:tc>
        <w:tc>
          <w:tcPr>
            <w:tcW w:w="3209" w:type="dxa"/>
            <w:noWrap/>
            <w:hideMark/>
          </w:tcPr>
          <w:p w14:paraId="0A404246" w14:textId="77777777" w:rsidR="00AC531C" w:rsidRPr="009D2239" w:rsidRDefault="00AC531C">
            <w:r w:rsidRPr="009D2239">
              <w:t>SOLOVIEV, Andrey</w:t>
            </w:r>
          </w:p>
        </w:tc>
        <w:tc>
          <w:tcPr>
            <w:tcW w:w="5490" w:type="dxa"/>
            <w:noWrap/>
            <w:hideMark/>
          </w:tcPr>
          <w:p w14:paraId="5E3B3279" w14:textId="77777777" w:rsidR="00AC531C" w:rsidRPr="009D2239" w:rsidRDefault="00AC531C">
            <w:r w:rsidRPr="009D2239">
              <w:t>Qunav</w:t>
            </w:r>
          </w:p>
        </w:tc>
      </w:tr>
      <w:tr w:rsidR="00AC531C" w:rsidRPr="009D2239" w14:paraId="2FAD7356" w14:textId="77777777" w:rsidTr="00144168">
        <w:trPr>
          <w:trHeight w:val="300"/>
        </w:trPr>
        <w:tc>
          <w:tcPr>
            <w:tcW w:w="499" w:type="dxa"/>
            <w:noWrap/>
            <w:hideMark/>
          </w:tcPr>
          <w:p w14:paraId="0DD64BFE" w14:textId="77777777" w:rsidR="00AC531C" w:rsidRPr="009D2239" w:rsidRDefault="00AC531C" w:rsidP="009D2239">
            <w:r w:rsidRPr="009D2239">
              <w:t>50</w:t>
            </w:r>
          </w:p>
        </w:tc>
        <w:tc>
          <w:tcPr>
            <w:tcW w:w="3209" w:type="dxa"/>
            <w:noWrap/>
            <w:hideMark/>
          </w:tcPr>
          <w:p w14:paraId="712DF69C" w14:textId="77777777" w:rsidR="00AC531C" w:rsidRPr="009D2239" w:rsidRDefault="00AC531C">
            <w:r w:rsidRPr="009D2239">
              <w:t>STAHL, Manuel</w:t>
            </w:r>
          </w:p>
        </w:tc>
        <w:tc>
          <w:tcPr>
            <w:tcW w:w="5490" w:type="dxa"/>
            <w:noWrap/>
            <w:hideMark/>
          </w:tcPr>
          <w:p w14:paraId="0B5AA660" w14:textId="77777777" w:rsidR="00AC531C" w:rsidRPr="009D2239" w:rsidRDefault="00AC531C">
            <w:r w:rsidRPr="009D2239">
              <w:t>Fraunhofer IIS</w:t>
            </w:r>
          </w:p>
        </w:tc>
      </w:tr>
      <w:tr w:rsidR="00AC531C" w:rsidRPr="009D2239" w14:paraId="262BB3FA" w14:textId="77777777" w:rsidTr="00144168">
        <w:trPr>
          <w:trHeight w:val="300"/>
        </w:trPr>
        <w:tc>
          <w:tcPr>
            <w:tcW w:w="499" w:type="dxa"/>
            <w:noWrap/>
          </w:tcPr>
          <w:p w14:paraId="2C2E8881" w14:textId="77777777" w:rsidR="00AC531C" w:rsidRPr="009D2239" w:rsidRDefault="00AC531C" w:rsidP="009D2239">
            <w:r w:rsidRPr="009D2239">
              <w:t>51</w:t>
            </w:r>
          </w:p>
        </w:tc>
        <w:tc>
          <w:tcPr>
            <w:tcW w:w="3209" w:type="dxa"/>
            <w:noWrap/>
          </w:tcPr>
          <w:p w14:paraId="103783AC" w14:textId="77777777" w:rsidR="00AC531C" w:rsidRPr="009D2239" w:rsidRDefault="00AC531C">
            <w:r w:rsidRPr="009D2239">
              <w:t>SUZUKI, Taro</w:t>
            </w:r>
          </w:p>
        </w:tc>
        <w:tc>
          <w:tcPr>
            <w:tcW w:w="5490" w:type="dxa"/>
            <w:noWrap/>
          </w:tcPr>
          <w:p w14:paraId="3CC329E9" w14:textId="77777777" w:rsidR="00AC531C" w:rsidRPr="009D2239" w:rsidRDefault="00AC531C"/>
        </w:tc>
      </w:tr>
      <w:tr w:rsidR="00AC531C" w:rsidRPr="009D2239" w14:paraId="08A33877" w14:textId="77777777" w:rsidTr="00144168">
        <w:trPr>
          <w:trHeight w:val="300"/>
        </w:trPr>
        <w:tc>
          <w:tcPr>
            <w:tcW w:w="499" w:type="dxa"/>
            <w:noWrap/>
            <w:hideMark/>
          </w:tcPr>
          <w:p w14:paraId="75A4399C" w14:textId="77777777" w:rsidR="00AC531C" w:rsidRPr="009D2239" w:rsidRDefault="00AC531C" w:rsidP="009D2239">
            <w:r w:rsidRPr="009D2239">
              <w:t>52</w:t>
            </w:r>
          </w:p>
        </w:tc>
        <w:tc>
          <w:tcPr>
            <w:tcW w:w="3209" w:type="dxa"/>
            <w:noWrap/>
            <w:hideMark/>
          </w:tcPr>
          <w:p w14:paraId="384313ED" w14:textId="77777777" w:rsidR="00AC531C" w:rsidRPr="009D2239" w:rsidRDefault="00AC531C">
            <w:r w:rsidRPr="009D2239">
              <w:t>TKATCH, Alex</w:t>
            </w:r>
          </w:p>
        </w:tc>
        <w:tc>
          <w:tcPr>
            <w:tcW w:w="5490" w:type="dxa"/>
            <w:noWrap/>
            <w:hideMark/>
          </w:tcPr>
          <w:p w14:paraId="0060477D" w14:textId="77777777" w:rsidR="00AC531C" w:rsidRPr="009D2239" w:rsidRDefault="00AC531C">
            <w:r w:rsidRPr="009D2239">
              <w:t>Rohde &amp; Schwarz USA Inc.</w:t>
            </w:r>
          </w:p>
        </w:tc>
      </w:tr>
      <w:tr w:rsidR="00AC531C" w:rsidRPr="009D2239" w14:paraId="78DC3392" w14:textId="77777777" w:rsidTr="00144168">
        <w:trPr>
          <w:trHeight w:val="300"/>
        </w:trPr>
        <w:tc>
          <w:tcPr>
            <w:tcW w:w="499" w:type="dxa"/>
            <w:noWrap/>
            <w:hideMark/>
          </w:tcPr>
          <w:p w14:paraId="78B9ED98" w14:textId="77777777" w:rsidR="00AC531C" w:rsidRPr="009D2239" w:rsidRDefault="00AC531C" w:rsidP="009D2239">
            <w:r w:rsidRPr="009D2239">
              <w:t>53</w:t>
            </w:r>
          </w:p>
        </w:tc>
        <w:tc>
          <w:tcPr>
            <w:tcW w:w="3209" w:type="dxa"/>
            <w:noWrap/>
            <w:hideMark/>
          </w:tcPr>
          <w:p w14:paraId="0FDCC990" w14:textId="77777777" w:rsidR="00AC531C" w:rsidRPr="009D2239" w:rsidRDefault="00AC531C">
            <w:r w:rsidRPr="009D2239">
              <w:t>UNWIN, Martin</w:t>
            </w:r>
          </w:p>
        </w:tc>
        <w:tc>
          <w:tcPr>
            <w:tcW w:w="5490" w:type="dxa"/>
            <w:noWrap/>
            <w:hideMark/>
          </w:tcPr>
          <w:p w14:paraId="242D4C7E" w14:textId="77777777" w:rsidR="00AC531C" w:rsidRPr="009D2239" w:rsidRDefault="00AC531C">
            <w:r w:rsidRPr="009D2239">
              <w:t>SSTL</w:t>
            </w:r>
          </w:p>
        </w:tc>
      </w:tr>
      <w:tr w:rsidR="00AC531C" w:rsidRPr="009D2239" w14:paraId="67A9C246" w14:textId="77777777" w:rsidTr="00144168">
        <w:trPr>
          <w:trHeight w:val="300"/>
        </w:trPr>
        <w:tc>
          <w:tcPr>
            <w:tcW w:w="499" w:type="dxa"/>
            <w:noWrap/>
            <w:hideMark/>
          </w:tcPr>
          <w:p w14:paraId="32B351EA" w14:textId="77777777" w:rsidR="00AC531C" w:rsidRPr="009D2239" w:rsidRDefault="00AC531C" w:rsidP="009D2239">
            <w:r w:rsidRPr="009D2239">
              <w:t>54</w:t>
            </w:r>
          </w:p>
        </w:tc>
        <w:tc>
          <w:tcPr>
            <w:tcW w:w="3209" w:type="dxa"/>
            <w:noWrap/>
            <w:hideMark/>
          </w:tcPr>
          <w:p w14:paraId="245A4AD0" w14:textId="77777777" w:rsidR="00AC531C" w:rsidRPr="009D2239" w:rsidRDefault="00AC531C">
            <w:r w:rsidRPr="009D2239">
              <w:t>VINANDE, Eric</w:t>
            </w:r>
          </w:p>
        </w:tc>
        <w:tc>
          <w:tcPr>
            <w:tcW w:w="5490" w:type="dxa"/>
            <w:noWrap/>
            <w:hideMark/>
          </w:tcPr>
          <w:p w14:paraId="36F4C802" w14:textId="77777777" w:rsidR="00AC531C" w:rsidRPr="009D2239" w:rsidRDefault="00AC531C">
            <w:r w:rsidRPr="009D2239">
              <w:t>AFRL Sensors Directorate</w:t>
            </w:r>
          </w:p>
        </w:tc>
      </w:tr>
      <w:tr w:rsidR="00AC531C" w:rsidRPr="009D2239" w14:paraId="07AB3170" w14:textId="77777777" w:rsidTr="00144168">
        <w:trPr>
          <w:trHeight w:val="300"/>
        </w:trPr>
        <w:tc>
          <w:tcPr>
            <w:tcW w:w="499" w:type="dxa"/>
            <w:noWrap/>
            <w:hideMark/>
          </w:tcPr>
          <w:p w14:paraId="768EF78E" w14:textId="77777777" w:rsidR="00AC531C" w:rsidRPr="009D2239" w:rsidRDefault="00AC531C" w:rsidP="009D2239">
            <w:r w:rsidRPr="009D2239">
              <w:t>55</w:t>
            </w:r>
          </w:p>
        </w:tc>
        <w:tc>
          <w:tcPr>
            <w:tcW w:w="3209" w:type="dxa"/>
            <w:noWrap/>
            <w:hideMark/>
          </w:tcPr>
          <w:p w14:paraId="65BBF3A7" w14:textId="77777777" w:rsidR="00AC531C" w:rsidRPr="009D2239" w:rsidRDefault="00AC531C">
            <w:r w:rsidRPr="009D2239">
              <w:t>WARD, Phillip, W.</w:t>
            </w:r>
          </w:p>
        </w:tc>
        <w:tc>
          <w:tcPr>
            <w:tcW w:w="5490" w:type="dxa"/>
            <w:noWrap/>
            <w:hideMark/>
          </w:tcPr>
          <w:p w14:paraId="767F2B40" w14:textId="77777777" w:rsidR="00AC531C" w:rsidRPr="009D2239" w:rsidRDefault="00AC531C">
            <w:r w:rsidRPr="009D2239">
              <w:t>Navward GPS Consulting</w:t>
            </w:r>
          </w:p>
        </w:tc>
      </w:tr>
      <w:tr w:rsidR="00AC531C" w:rsidRPr="009D2239" w14:paraId="726C11AD" w14:textId="77777777" w:rsidTr="00144168">
        <w:trPr>
          <w:trHeight w:val="300"/>
        </w:trPr>
        <w:tc>
          <w:tcPr>
            <w:tcW w:w="499" w:type="dxa"/>
            <w:noWrap/>
            <w:hideMark/>
          </w:tcPr>
          <w:p w14:paraId="4D943A7A" w14:textId="77777777" w:rsidR="00AC531C" w:rsidRPr="009D2239" w:rsidRDefault="00AC531C" w:rsidP="009D2239">
            <w:r w:rsidRPr="009D2239">
              <w:t>56</w:t>
            </w:r>
          </w:p>
        </w:tc>
        <w:tc>
          <w:tcPr>
            <w:tcW w:w="3209" w:type="dxa"/>
            <w:noWrap/>
            <w:hideMark/>
          </w:tcPr>
          <w:p w14:paraId="4A943B47" w14:textId="77777777" w:rsidR="00AC531C" w:rsidRPr="009D2239" w:rsidRDefault="00AC531C">
            <w:r w:rsidRPr="009D2239">
              <w:t>WESSON, Kyle</w:t>
            </w:r>
          </w:p>
        </w:tc>
        <w:tc>
          <w:tcPr>
            <w:tcW w:w="5490" w:type="dxa"/>
            <w:noWrap/>
            <w:hideMark/>
          </w:tcPr>
          <w:p w14:paraId="33B2EE48" w14:textId="77777777" w:rsidR="00AC531C" w:rsidRPr="009D2239" w:rsidRDefault="00AC531C">
            <w:r w:rsidRPr="009D2239">
              <w:t>Zeta Associates</w:t>
            </w:r>
          </w:p>
        </w:tc>
      </w:tr>
      <w:tr w:rsidR="00AC531C" w:rsidRPr="009D2239" w14:paraId="3EF428D0" w14:textId="77777777" w:rsidTr="00144168">
        <w:trPr>
          <w:trHeight w:val="300"/>
        </w:trPr>
        <w:tc>
          <w:tcPr>
            <w:tcW w:w="499" w:type="dxa"/>
            <w:noWrap/>
            <w:hideMark/>
          </w:tcPr>
          <w:p w14:paraId="36EF0BAA" w14:textId="77777777" w:rsidR="00AC531C" w:rsidRPr="009D2239" w:rsidRDefault="00AC531C" w:rsidP="009D2239">
            <w:r w:rsidRPr="009D2239">
              <w:t>57</w:t>
            </w:r>
          </w:p>
        </w:tc>
        <w:tc>
          <w:tcPr>
            <w:tcW w:w="3209" w:type="dxa"/>
            <w:noWrap/>
            <w:hideMark/>
          </w:tcPr>
          <w:p w14:paraId="0B9F4F4E" w14:textId="77777777" w:rsidR="00AC531C" w:rsidRPr="009D2239" w:rsidRDefault="00AC531C">
            <w:r w:rsidRPr="009D2239">
              <w:t>WON, Jong-Hoon</w:t>
            </w:r>
          </w:p>
        </w:tc>
        <w:tc>
          <w:tcPr>
            <w:tcW w:w="5490" w:type="dxa"/>
            <w:noWrap/>
            <w:hideMark/>
          </w:tcPr>
          <w:p w14:paraId="79B20EF1" w14:textId="77777777" w:rsidR="00AC531C" w:rsidRPr="009D2239" w:rsidRDefault="00AC531C">
            <w:r w:rsidRPr="009D2239">
              <w:t>ISTA at University FAF Munich</w:t>
            </w:r>
          </w:p>
        </w:tc>
      </w:tr>
      <w:tr w:rsidR="00AC531C" w:rsidRPr="009D2239" w14:paraId="72B6B297" w14:textId="77777777" w:rsidTr="00144168">
        <w:trPr>
          <w:trHeight w:val="300"/>
        </w:trPr>
        <w:tc>
          <w:tcPr>
            <w:tcW w:w="499" w:type="dxa"/>
            <w:noWrap/>
            <w:hideMark/>
          </w:tcPr>
          <w:p w14:paraId="37CE97BE" w14:textId="77777777" w:rsidR="00AC531C" w:rsidRPr="009D2239" w:rsidRDefault="00AC531C" w:rsidP="009D2239">
            <w:r w:rsidRPr="009D2239">
              <w:t>58</w:t>
            </w:r>
          </w:p>
        </w:tc>
        <w:tc>
          <w:tcPr>
            <w:tcW w:w="3209" w:type="dxa"/>
            <w:noWrap/>
            <w:hideMark/>
          </w:tcPr>
          <w:p w14:paraId="0BA0283F" w14:textId="77777777" w:rsidR="00AC531C" w:rsidRPr="009D2239" w:rsidRDefault="00AC531C">
            <w:r w:rsidRPr="009D2239">
              <w:t>YANG, Ning</w:t>
            </w:r>
          </w:p>
        </w:tc>
        <w:tc>
          <w:tcPr>
            <w:tcW w:w="5490" w:type="dxa"/>
            <w:noWrap/>
            <w:hideMark/>
          </w:tcPr>
          <w:p w14:paraId="1A34B2A9" w14:textId="77777777" w:rsidR="00AC531C" w:rsidRPr="009D2239" w:rsidRDefault="00AC531C">
            <w:r w:rsidRPr="009D2239">
              <w:t>Draper Laboratory</w:t>
            </w:r>
          </w:p>
        </w:tc>
      </w:tr>
      <w:tr w:rsidR="00AC531C" w:rsidRPr="009D2239" w14:paraId="42BE3123" w14:textId="77777777" w:rsidTr="00144168">
        <w:trPr>
          <w:trHeight w:val="300"/>
        </w:trPr>
        <w:tc>
          <w:tcPr>
            <w:tcW w:w="499" w:type="dxa"/>
            <w:noWrap/>
            <w:hideMark/>
          </w:tcPr>
          <w:p w14:paraId="65EE49B5" w14:textId="77777777" w:rsidR="00AC531C" w:rsidRPr="009D2239" w:rsidRDefault="00AC531C" w:rsidP="009D2239">
            <w:r w:rsidRPr="009D2239">
              <w:t>59</w:t>
            </w:r>
          </w:p>
        </w:tc>
        <w:tc>
          <w:tcPr>
            <w:tcW w:w="3209" w:type="dxa"/>
            <w:noWrap/>
            <w:hideMark/>
          </w:tcPr>
          <w:p w14:paraId="018E9287" w14:textId="77777777" w:rsidR="00AC531C" w:rsidRPr="009D2239" w:rsidRDefault="00AC531C">
            <w:r w:rsidRPr="009D2239">
              <w:t>YAO, Zheng</w:t>
            </w:r>
          </w:p>
        </w:tc>
        <w:tc>
          <w:tcPr>
            <w:tcW w:w="5490" w:type="dxa"/>
            <w:noWrap/>
            <w:hideMark/>
          </w:tcPr>
          <w:p w14:paraId="5597FC7D" w14:textId="77777777" w:rsidR="00AC531C" w:rsidRPr="009D2239" w:rsidRDefault="00AC531C">
            <w:r w:rsidRPr="009D2239">
              <w:t>Tsinghua University</w:t>
            </w:r>
          </w:p>
        </w:tc>
      </w:tr>
      <w:tr w:rsidR="00AC531C" w:rsidRPr="009D2239" w14:paraId="5ABC7D46" w14:textId="77777777" w:rsidTr="00144168">
        <w:trPr>
          <w:trHeight w:val="300"/>
        </w:trPr>
        <w:tc>
          <w:tcPr>
            <w:tcW w:w="499" w:type="dxa"/>
            <w:noWrap/>
            <w:hideMark/>
          </w:tcPr>
          <w:p w14:paraId="156FD5F9" w14:textId="77777777" w:rsidR="00AC531C" w:rsidRPr="009D2239" w:rsidRDefault="00AC531C" w:rsidP="009D2239">
            <w:r w:rsidRPr="009D2239">
              <w:t>60</w:t>
            </w:r>
          </w:p>
        </w:tc>
        <w:tc>
          <w:tcPr>
            <w:tcW w:w="3209" w:type="dxa"/>
            <w:noWrap/>
            <w:hideMark/>
          </w:tcPr>
          <w:p w14:paraId="7E706527" w14:textId="77777777" w:rsidR="00AC531C" w:rsidRPr="009D2239" w:rsidRDefault="00AC531C">
            <w:r w:rsidRPr="009D2239">
              <w:t>YU, Jim</w:t>
            </w:r>
          </w:p>
        </w:tc>
        <w:tc>
          <w:tcPr>
            <w:tcW w:w="5490" w:type="dxa"/>
            <w:noWrap/>
            <w:hideMark/>
          </w:tcPr>
          <w:p w14:paraId="38E5961C" w14:textId="77777777" w:rsidR="00AC531C" w:rsidRPr="009D2239" w:rsidRDefault="00AC531C">
            <w:r w:rsidRPr="009D2239">
              <w:t>Trimble</w:t>
            </w:r>
          </w:p>
        </w:tc>
      </w:tr>
      <w:tr w:rsidR="00AC531C" w:rsidRPr="009D2239" w14:paraId="32D92B6B" w14:textId="77777777" w:rsidTr="00144168">
        <w:trPr>
          <w:trHeight w:val="300"/>
        </w:trPr>
        <w:tc>
          <w:tcPr>
            <w:tcW w:w="499" w:type="dxa"/>
            <w:noWrap/>
            <w:hideMark/>
          </w:tcPr>
          <w:p w14:paraId="0C1EBCC0" w14:textId="77777777" w:rsidR="00AC531C" w:rsidRPr="009D2239" w:rsidRDefault="00AC531C" w:rsidP="009D2239">
            <w:r w:rsidRPr="009D2239">
              <w:t>61</w:t>
            </w:r>
          </w:p>
        </w:tc>
        <w:tc>
          <w:tcPr>
            <w:tcW w:w="3209" w:type="dxa"/>
            <w:noWrap/>
            <w:hideMark/>
          </w:tcPr>
          <w:p w14:paraId="123BCED2" w14:textId="77777777" w:rsidR="00AC531C" w:rsidRPr="009D2239" w:rsidRDefault="00AC531C">
            <w:r w:rsidRPr="009D2239">
              <w:t>YU-HSUAN, Chen</w:t>
            </w:r>
          </w:p>
        </w:tc>
        <w:tc>
          <w:tcPr>
            <w:tcW w:w="5490" w:type="dxa"/>
            <w:noWrap/>
            <w:hideMark/>
          </w:tcPr>
          <w:p w14:paraId="1B7A0331" w14:textId="77777777" w:rsidR="00AC531C" w:rsidRPr="009D2239" w:rsidRDefault="00AC531C">
            <w:r w:rsidRPr="009D2239">
              <w:t>Stanford University</w:t>
            </w:r>
          </w:p>
        </w:tc>
      </w:tr>
      <w:tr w:rsidR="00AC531C" w:rsidRPr="009D2239" w14:paraId="3D6A7EAE" w14:textId="77777777" w:rsidTr="00144168">
        <w:trPr>
          <w:trHeight w:val="300"/>
        </w:trPr>
        <w:tc>
          <w:tcPr>
            <w:tcW w:w="499" w:type="dxa"/>
            <w:noWrap/>
            <w:hideMark/>
          </w:tcPr>
          <w:p w14:paraId="50637FB0" w14:textId="77777777" w:rsidR="00AC531C" w:rsidRPr="009D2239" w:rsidRDefault="00AC531C" w:rsidP="009D2239">
            <w:r w:rsidRPr="009D2239">
              <w:t>62</w:t>
            </w:r>
          </w:p>
        </w:tc>
        <w:tc>
          <w:tcPr>
            <w:tcW w:w="3209" w:type="dxa"/>
            <w:noWrap/>
            <w:hideMark/>
          </w:tcPr>
          <w:p w14:paraId="14265849" w14:textId="77777777" w:rsidR="00AC531C" w:rsidRPr="009D2239" w:rsidRDefault="00AC531C">
            <w:r w:rsidRPr="009D2239">
              <w:t>ZHU, Zhen</w:t>
            </w:r>
          </w:p>
        </w:tc>
        <w:tc>
          <w:tcPr>
            <w:tcW w:w="5490" w:type="dxa"/>
            <w:noWrap/>
            <w:hideMark/>
          </w:tcPr>
          <w:p w14:paraId="1E1597BA" w14:textId="77777777" w:rsidR="00AC531C" w:rsidRPr="009D2239" w:rsidRDefault="00AC531C">
            <w:r w:rsidRPr="009D2239">
              <w:t>East Carolina University</w:t>
            </w:r>
          </w:p>
        </w:tc>
      </w:tr>
    </w:tbl>
    <w:p w14:paraId="398AB752" w14:textId="77777777" w:rsidR="009D2239" w:rsidRDefault="009D2239" w:rsidP="00144168"/>
    <w:p w14:paraId="19A7A407" w14:textId="77777777" w:rsidR="00BB6664" w:rsidRPr="00DE07CD" w:rsidRDefault="00BB6664" w:rsidP="006F2A7D">
      <w:pPr>
        <w:jc w:val="both"/>
      </w:pPr>
    </w:p>
    <w:sectPr w:rsidR="00BB6664" w:rsidRPr="00DE07CD" w:rsidSect="001D62DA">
      <w:footerReference w:type="default" r:id="rId23"/>
      <w:pgSz w:w="12240" w:h="15840" w:code="1"/>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n/a n/a" w:date="2015-11-30T19:38:00Z" w:initials="nn">
    <w:p w14:paraId="6C265514" w14:textId="106ECB4C" w:rsidR="00154E69" w:rsidRDefault="00154E69">
      <w:pPr>
        <w:pStyle w:val="CommentText"/>
      </w:pPr>
      <w:r>
        <w:rPr>
          <w:rStyle w:val="CommentReference"/>
        </w:rPr>
        <w:annotationRef/>
      </w:r>
      <w:r>
        <w:t xml:space="preserve">It seems like the API code currently only accepts `Left’ and `Right’, not L and R. Perhaps also remove N/A. </w:t>
      </w:r>
    </w:p>
  </w:comment>
  <w:comment w:id="31" w:author="james" w:date="2015-11-27T11:02:00Z" w:initials="j">
    <w:p w14:paraId="4BD47DEB" w14:textId="77777777" w:rsidR="00154E69" w:rsidRDefault="00154E69">
      <w:pPr>
        <w:pStyle w:val="CommentText"/>
      </w:pPr>
      <w:r>
        <w:rPr>
          <w:rStyle w:val="CommentReference"/>
        </w:rPr>
        <w:annotationRef/>
      </w:r>
      <w:r>
        <w:t xml:space="preserve">The sign-magnitude cases here are incorrect. The range should be twice the capacity of the quantization. </w:t>
      </w:r>
    </w:p>
    <w:p w14:paraId="31EF74F7" w14:textId="77777777" w:rsidR="00154E69" w:rsidRDefault="00154E69">
      <w:pPr>
        <w:pStyle w:val="CommentText"/>
      </w:pPr>
      <w:r>
        <w:t xml:space="preserve">e.g. 2-bits sign-magnitude has four values in the </w:t>
      </w:r>
    </w:p>
    <w:p w14:paraId="4A670457" w14:textId="77777777" w:rsidR="00154E69" w:rsidRDefault="00154E69">
      <w:pPr>
        <w:pStyle w:val="CommentText"/>
      </w:pPr>
      <w:r>
        <w:t>range +(2</w:t>
      </w:r>
      <w:r>
        <w:rPr>
          <w:vertAlign w:val="superscript"/>
        </w:rPr>
        <w:t>2</w:t>
      </w:r>
      <w:r>
        <w:t>-1) to -(2</w:t>
      </w:r>
      <w:r>
        <w:rPr>
          <w:vertAlign w:val="superscript"/>
        </w:rPr>
        <w:t>2</w:t>
      </w:r>
      <w:r>
        <w:t>-1) in steps of 2.</w:t>
      </w:r>
    </w:p>
  </w:comment>
  <w:comment w:id="70" w:author="n/a n/a" w:date="2015-11-30T19:40:00Z" w:initials="nn">
    <w:p w14:paraId="5F1B8F31" w14:textId="2C24AF52" w:rsidR="00154E69" w:rsidRDefault="00154E69">
      <w:pPr>
        <w:pStyle w:val="CommentText"/>
      </w:pPr>
      <w:r>
        <w:rPr>
          <w:rStyle w:val="CommentReference"/>
        </w:rPr>
        <w:annotationRef/>
      </w:r>
      <w:r>
        <w:t xml:space="preserve">I think this should be removed. The only case where it actually is N/A is when SIZEWORD is uint8,  and so it should not be possible to specify two possibly conflicting </w:t>
      </w:r>
      <w:r w:rsidR="0064750A">
        <w:t>parameters.</w:t>
      </w:r>
    </w:p>
  </w:comment>
  <w:comment w:id="71" w:author="n/a n/a" w:date="2015-11-30T19:42:00Z" w:initials="nn">
    <w:p w14:paraId="1D6032B3" w14:textId="7EC7D679" w:rsidR="00966E45" w:rsidRDefault="00966E45">
      <w:pPr>
        <w:pStyle w:val="CommentText"/>
      </w:pPr>
      <w:r>
        <w:rPr>
          <w:rStyle w:val="CommentReference"/>
        </w:rPr>
        <w:annotationRef/>
      </w:r>
      <w:r>
        <w:t>Would it make sense to call this `Alignment’ to be consistent with the Stream definition?</w:t>
      </w:r>
    </w:p>
  </w:comment>
  <w:comment w:id="73" w:author="james" w:date="2015-11-27T11:04:00Z" w:initials="j">
    <w:p w14:paraId="37E7F706" w14:textId="786AEAEC" w:rsidR="00154E69" w:rsidRDefault="00154E69">
      <w:pPr>
        <w:pStyle w:val="CommentText"/>
      </w:pPr>
      <w:r>
        <w:rPr>
          <w:rStyle w:val="CommentReference"/>
        </w:rPr>
        <w:annotationRef/>
      </w:r>
      <w:r>
        <w:t>I am very confused here, it seems that the lump has 14.4 bits! Sure they are 14 bits with a chunk-padding of four bits?</w:t>
      </w:r>
    </w:p>
  </w:comment>
  <w:comment w:id="77" w:author="james" w:date="2015-12-01T16:54:00Z" w:initials="j">
    <w:p w14:paraId="21C7BBFF" w14:textId="77777777" w:rsidR="00214CED" w:rsidRDefault="00214CED">
      <w:pPr>
        <w:pStyle w:val="CommentText"/>
      </w:pPr>
      <w:r>
        <w:rPr>
          <w:rStyle w:val="CommentReference"/>
        </w:rPr>
        <w:annotationRef/>
      </w:r>
      <w:r>
        <w:t xml:space="preserve">It might make sense to discuss the ordering of data in the XML file. </w:t>
      </w:r>
    </w:p>
    <w:p w14:paraId="0EC7B5B2" w14:textId="77777777" w:rsidR="00214CED" w:rsidRDefault="00214CED">
      <w:pPr>
        <w:pStyle w:val="CommentText"/>
      </w:pPr>
    </w:p>
    <w:p w14:paraId="0987F507" w14:textId="325456D4" w:rsidR="00214CED" w:rsidRDefault="00214CED">
      <w:pPr>
        <w:pStyle w:val="CommentText"/>
      </w:pPr>
      <w:r>
        <w:t>For example, what would happen if samples the same Stream appears in more than one  Block within a single Lane, then we should expect that when they are extracted from these Lumps-within-Cunks-within-Blocks within the Lane, that they are then kept in a specific order. Do we agree? Say, first block first? Is there a need to discuss this?</w:t>
      </w:r>
      <w:bookmarkStart w:id="78" w:name="_GoBack"/>
      <w:bookmarkEnd w:id="78"/>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265514" w15:done="0"/>
  <w15:commentEx w15:paraId="4A670457" w15:done="0"/>
  <w15:commentEx w15:paraId="5F1B8F31" w15:done="0"/>
  <w15:commentEx w15:paraId="1D6032B3" w15:done="0"/>
  <w15:commentEx w15:paraId="37E7F706" w15:done="0"/>
  <w15:commentEx w15:paraId="0987F5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A078F" w14:textId="77777777" w:rsidR="00463FDD" w:rsidRDefault="00463FDD">
      <w:r>
        <w:separator/>
      </w:r>
    </w:p>
  </w:endnote>
  <w:endnote w:type="continuationSeparator" w:id="0">
    <w:p w14:paraId="47C4A047" w14:textId="77777777" w:rsidR="00463FDD" w:rsidRDefault="00463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942A" w14:textId="77777777" w:rsidR="00154E69" w:rsidRDefault="00154E69" w:rsidP="001A7656">
    <w:pPr>
      <w:pStyle w:val="Header"/>
    </w:pPr>
    <w:r>
      <w:t>GNSS SDR Metadata Standard.  Rev 0.1 Jan 25 2015</w:t>
    </w:r>
  </w:p>
  <w:p w14:paraId="1E0CD2B2" w14:textId="77777777" w:rsidR="00154E69" w:rsidRDefault="00154E69">
    <w:pPr>
      <w:pStyle w:val="Footer"/>
      <w:jc w:val="center"/>
    </w:pPr>
    <w:r>
      <w:rPr>
        <w:rStyle w:val="PageNumber"/>
      </w:rPr>
      <w:fldChar w:fldCharType="begin"/>
    </w:r>
    <w:r>
      <w:rPr>
        <w:rStyle w:val="PageNumber"/>
      </w:rPr>
      <w:instrText xml:space="preserve"> PAGE </w:instrText>
    </w:r>
    <w:r>
      <w:rPr>
        <w:rStyle w:val="PageNumber"/>
      </w:rPr>
      <w:fldChar w:fldCharType="separate"/>
    </w:r>
    <w:r w:rsidR="00214CED">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ABAE6" w14:textId="77777777" w:rsidR="00463FDD" w:rsidRDefault="00463FDD">
      <w:r>
        <w:separator/>
      </w:r>
    </w:p>
  </w:footnote>
  <w:footnote w:type="continuationSeparator" w:id="0">
    <w:p w14:paraId="20424813" w14:textId="77777777" w:rsidR="00463FDD" w:rsidRDefault="00463F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DF82446"/>
    <w:lvl w:ilvl="0">
      <w:start w:val="1"/>
      <w:numFmt w:val="decimal"/>
      <w:lvlText w:val="%1."/>
      <w:lvlJc w:val="left"/>
      <w:pPr>
        <w:tabs>
          <w:tab w:val="num" w:pos="1800"/>
        </w:tabs>
        <w:ind w:left="1800" w:hanging="360"/>
      </w:pPr>
    </w:lvl>
  </w:abstractNum>
  <w:abstractNum w:abstractNumId="1">
    <w:nsid w:val="FFFFFF7D"/>
    <w:multiLevelType w:val="singleLevel"/>
    <w:tmpl w:val="8C60B7DE"/>
    <w:lvl w:ilvl="0">
      <w:start w:val="1"/>
      <w:numFmt w:val="decimal"/>
      <w:lvlText w:val="%1."/>
      <w:lvlJc w:val="left"/>
      <w:pPr>
        <w:tabs>
          <w:tab w:val="num" w:pos="1440"/>
        </w:tabs>
        <w:ind w:left="1440" w:hanging="360"/>
      </w:pPr>
    </w:lvl>
  </w:abstractNum>
  <w:abstractNum w:abstractNumId="2">
    <w:nsid w:val="FFFFFF7E"/>
    <w:multiLevelType w:val="singleLevel"/>
    <w:tmpl w:val="CF603012"/>
    <w:lvl w:ilvl="0">
      <w:start w:val="1"/>
      <w:numFmt w:val="decimal"/>
      <w:lvlText w:val="%1."/>
      <w:lvlJc w:val="left"/>
      <w:pPr>
        <w:tabs>
          <w:tab w:val="num" w:pos="1080"/>
        </w:tabs>
        <w:ind w:left="1080" w:hanging="360"/>
      </w:pPr>
    </w:lvl>
  </w:abstractNum>
  <w:abstractNum w:abstractNumId="3">
    <w:nsid w:val="FFFFFF7F"/>
    <w:multiLevelType w:val="singleLevel"/>
    <w:tmpl w:val="C7F4535E"/>
    <w:lvl w:ilvl="0">
      <w:start w:val="1"/>
      <w:numFmt w:val="decimal"/>
      <w:lvlText w:val="%1."/>
      <w:lvlJc w:val="left"/>
      <w:pPr>
        <w:tabs>
          <w:tab w:val="num" w:pos="720"/>
        </w:tabs>
        <w:ind w:left="720" w:hanging="360"/>
      </w:pPr>
    </w:lvl>
  </w:abstractNum>
  <w:abstractNum w:abstractNumId="4">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C237B6"/>
    <w:lvl w:ilvl="0">
      <w:start w:val="1"/>
      <w:numFmt w:val="decimal"/>
      <w:lvlText w:val="%1."/>
      <w:lvlJc w:val="left"/>
      <w:pPr>
        <w:tabs>
          <w:tab w:val="num" w:pos="360"/>
        </w:tabs>
        <w:ind w:left="360" w:hanging="360"/>
      </w:pPr>
    </w:lvl>
  </w:abstractNum>
  <w:abstractNum w:abstractNumId="9">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26"/>
  </w:num>
  <w:num w:numId="4">
    <w:abstractNumId w:val="23"/>
  </w:num>
  <w:num w:numId="5">
    <w:abstractNumId w:val="24"/>
  </w:num>
  <w:num w:numId="6">
    <w:abstractNumId w:val="12"/>
  </w:num>
  <w:num w:numId="7">
    <w:abstractNumId w:val="32"/>
  </w:num>
  <w:num w:numId="8">
    <w:abstractNumId w:val="13"/>
  </w:num>
  <w:num w:numId="9">
    <w:abstractNumId w:val="16"/>
  </w:num>
  <w:num w:numId="10">
    <w:abstractNumId w:val="19"/>
  </w:num>
  <w:num w:numId="11">
    <w:abstractNumId w:val="37"/>
  </w:num>
  <w:num w:numId="12">
    <w:abstractNumId w:val="31"/>
  </w:num>
  <w:num w:numId="13">
    <w:abstractNumId w:val="2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3"/>
  </w:num>
  <w:num w:numId="25">
    <w:abstractNumId w:val="40"/>
  </w:num>
  <w:num w:numId="26">
    <w:abstractNumId w:val="11"/>
  </w:num>
  <w:num w:numId="27">
    <w:abstractNumId w:val="22"/>
  </w:num>
  <w:num w:numId="28">
    <w:abstractNumId w:val="17"/>
  </w:num>
  <w:num w:numId="29">
    <w:abstractNumId w:val="15"/>
  </w:num>
  <w:num w:numId="30">
    <w:abstractNumId w:val="28"/>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9"/>
  </w:num>
  <w:num w:numId="34">
    <w:abstractNumId w:val="34"/>
  </w:num>
  <w:num w:numId="35">
    <w:abstractNumId w:val="38"/>
  </w:num>
  <w:num w:numId="36">
    <w:abstractNumId w:val="36"/>
  </w:num>
  <w:num w:numId="37">
    <w:abstractNumId w:val="25"/>
  </w:num>
  <w:num w:numId="38">
    <w:abstractNumId w:val="35"/>
  </w:num>
  <w:num w:numId="39">
    <w:abstractNumId w:val="14"/>
  </w:num>
  <w:num w:numId="40">
    <w:abstractNumId w:val="27"/>
  </w:num>
  <w:num w:numId="41">
    <w:abstractNumId w:val="18"/>
  </w:num>
  <w:num w:numId="42">
    <w:abstractNumId w:val="39"/>
  </w:num>
  <w:num w:numId="43">
    <w:abstractNumId w:val="41"/>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w15:presenceInfo w15:providerId="None" w15:userId="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BD"/>
    <w:rsid w:val="00001722"/>
    <w:rsid w:val="000018C7"/>
    <w:rsid w:val="00002D17"/>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2D60"/>
    <w:rsid w:val="00023550"/>
    <w:rsid w:val="00025B49"/>
    <w:rsid w:val="000264CF"/>
    <w:rsid w:val="00027604"/>
    <w:rsid w:val="00027DC8"/>
    <w:rsid w:val="00030104"/>
    <w:rsid w:val="00030DD1"/>
    <w:rsid w:val="0003107E"/>
    <w:rsid w:val="000312B7"/>
    <w:rsid w:val="000335D6"/>
    <w:rsid w:val="00033787"/>
    <w:rsid w:val="000403DE"/>
    <w:rsid w:val="000407BE"/>
    <w:rsid w:val="00040847"/>
    <w:rsid w:val="00040C43"/>
    <w:rsid w:val="00041973"/>
    <w:rsid w:val="000420AE"/>
    <w:rsid w:val="000430CC"/>
    <w:rsid w:val="000434BA"/>
    <w:rsid w:val="00044B21"/>
    <w:rsid w:val="000463CD"/>
    <w:rsid w:val="00047C35"/>
    <w:rsid w:val="00051447"/>
    <w:rsid w:val="00051567"/>
    <w:rsid w:val="00051C9F"/>
    <w:rsid w:val="0005331C"/>
    <w:rsid w:val="00053934"/>
    <w:rsid w:val="00055FDD"/>
    <w:rsid w:val="00056429"/>
    <w:rsid w:val="0005721B"/>
    <w:rsid w:val="00057A7A"/>
    <w:rsid w:val="0006025B"/>
    <w:rsid w:val="000602E1"/>
    <w:rsid w:val="0006182D"/>
    <w:rsid w:val="00061B0B"/>
    <w:rsid w:val="000642A0"/>
    <w:rsid w:val="000664C9"/>
    <w:rsid w:val="000665FD"/>
    <w:rsid w:val="00071437"/>
    <w:rsid w:val="0007210B"/>
    <w:rsid w:val="0007368B"/>
    <w:rsid w:val="000746C9"/>
    <w:rsid w:val="000746DF"/>
    <w:rsid w:val="00075A33"/>
    <w:rsid w:val="000767D7"/>
    <w:rsid w:val="000767E8"/>
    <w:rsid w:val="00076A32"/>
    <w:rsid w:val="00076C11"/>
    <w:rsid w:val="00077195"/>
    <w:rsid w:val="0007752A"/>
    <w:rsid w:val="00077A39"/>
    <w:rsid w:val="000804D0"/>
    <w:rsid w:val="00082A4C"/>
    <w:rsid w:val="00083970"/>
    <w:rsid w:val="00084718"/>
    <w:rsid w:val="00087DB4"/>
    <w:rsid w:val="000900C7"/>
    <w:rsid w:val="000907AF"/>
    <w:rsid w:val="00091016"/>
    <w:rsid w:val="000916A3"/>
    <w:rsid w:val="00091991"/>
    <w:rsid w:val="00091CFE"/>
    <w:rsid w:val="0009286D"/>
    <w:rsid w:val="000937C3"/>
    <w:rsid w:val="000A032F"/>
    <w:rsid w:val="000A207A"/>
    <w:rsid w:val="000A213B"/>
    <w:rsid w:val="000A3B18"/>
    <w:rsid w:val="000A68AE"/>
    <w:rsid w:val="000B0399"/>
    <w:rsid w:val="000B1299"/>
    <w:rsid w:val="000B2A65"/>
    <w:rsid w:val="000B69FE"/>
    <w:rsid w:val="000B716C"/>
    <w:rsid w:val="000B7B97"/>
    <w:rsid w:val="000C1EC1"/>
    <w:rsid w:val="000C3029"/>
    <w:rsid w:val="000C4483"/>
    <w:rsid w:val="000C5C0B"/>
    <w:rsid w:val="000C60E7"/>
    <w:rsid w:val="000D1F96"/>
    <w:rsid w:val="000D22B6"/>
    <w:rsid w:val="000D2FDF"/>
    <w:rsid w:val="000D66ED"/>
    <w:rsid w:val="000E05F3"/>
    <w:rsid w:val="000E354D"/>
    <w:rsid w:val="000E391D"/>
    <w:rsid w:val="000E5ADF"/>
    <w:rsid w:val="000E7C17"/>
    <w:rsid w:val="000F0BAE"/>
    <w:rsid w:val="000F10CA"/>
    <w:rsid w:val="000F2B1F"/>
    <w:rsid w:val="000F4517"/>
    <w:rsid w:val="000F607F"/>
    <w:rsid w:val="00101FFE"/>
    <w:rsid w:val="00102EFC"/>
    <w:rsid w:val="001043E7"/>
    <w:rsid w:val="00104813"/>
    <w:rsid w:val="00107948"/>
    <w:rsid w:val="00110379"/>
    <w:rsid w:val="00114C77"/>
    <w:rsid w:val="00114D5A"/>
    <w:rsid w:val="0011615A"/>
    <w:rsid w:val="00116556"/>
    <w:rsid w:val="00116ADC"/>
    <w:rsid w:val="00117FE9"/>
    <w:rsid w:val="001219D8"/>
    <w:rsid w:val="001239E7"/>
    <w:rsid w:val="00123F71"/>
    <w:rsid w:val="0012456B"/>
    <w:rsid w:val="001331C4"/>
    <w:rsid w:val="0013335A"/>
    <w:rsid w:val="00135625"/>
    <w:rsid w:val="00135F8B"/>
    <w:rsid w:val="0013765B"/>
    <w:rsid w:val="00140865"/>
    <w:rsid w:val="001409F0"/>
    <w:rsid w:val="0014182F"/>
    <w:rsid w:val="00141D81"/>
    <w:rsid w:val="0014212D"/>
    <w:rsid w:val="001423AC"/>
    <w:rsid w:val="0014356B"/>
    <w:rsid w:val="00144168"/>
    <w:rsid w:val="0014619E"/>
    <w:rsid w:val="001513A1"/>
    <w:rsid w:val="00151E09"/>
    <w:rsid w:val="00154E69"/>
    <w:rsid w:val="00160036"/>
    <w:rsid w:val="00161E11"/>
    <w:rsid w:val="0016251E"/>
    <w:rsid w:val="0016376C"/>
    <w:rsid w:val="001649A1"/>
    <w:rsid w:val="00164C54"/>
    <w:rsid w:val="0016616C"/>
    <w:rsid w:val="00166A56"/>
    <w:rsid w:val="00167BB7"/>
    <w:rsid w:val="001705AD"/>
    <w:rsid w:val="0017166A"/>
    <w:rsid w:val="00171A83"/>
    <w:rsid w:val="00174E59"/>
    <w:rsid w:val="00176209"/>
    <w:rsid w:val="00177769"/>
    <w:rsid w:val="00177795"/>
    <w:rsid w:val="00177C12"/>
    <w:rsid w:val="00180D10"/>
    <w:rsid w:val="001843F8"/>
    <w:rsid w:val="00186314"/>
    <w:rsid w:val="00195979"/>
    <w:rsid w:val="00195AB0"/>
    <w:rsid w:val="001978AB"/>
    <w:rsid w:val="001A0409"/>
    <w:rsid w:val="001A0F9F"/>
    <w:rsid w:val="001A2350"/>
    <w:rsid w:val="001A3841"/>
    <w:rsid w:val="001A5C25"/>
    <w:rsid w:val="001A5C97"/>
    <w:rsid w:val="001A5EC6"/>
    <w:rsid w:val="001A7656"/>
    <w:rsid w:val="001B0761"/>
    <w:rsid w:val="001B343D"/>
    <w:rsid w:val="001B5592"/>
    <w:rsid w:val="001B5AAB"/>
    <w:rsid w:val="001B7EFC"/>
    <w:rsid w:val="001C00F9"/>
    <w:rsid w:val="001C13E6"/>
    <w:rsid w:val="001C1B6B"/>
    <w:rsid w:val="001C2C35"/>
    <w:rsid w:val="001C3F4D"/>
    <w:rsid w:val="001C7DD4"/>
    <w:rsid w:val="001D00CB"/>
    <w:rsid w:val="001D075C"/>
    <w:rsid w:val="001D0993"/>
    <w:rsid w:val="001D1CF1"/>
    <w:rsid w:val="001D2A53"/>
    <w:rsid w:val="001D2E9A"/>
    <w:rsid w:val="001D459C"/>
    <w:rsid w:val="001D6001"/>
    <w:rsid w:val="001D62DA"/>
    <w:rsid w:val="001D6C44"/>
    <w:rsid w:val="001D722C"/>
    <w:rsid w:val="001D76A8"/>
    <w:rsid w:val="001E005C"/>
    <w:rsid w:val="001E46B5"/>
    <w:rsid w:val="001E4E8B"/>
    <w:rsid w:val="001F0463"/>
    <w:rsid w:val="001F0607"/>
    <w:rsid w:val="001F3850"/>
    <w:rsid w:val="001F5A7E"/>
    <w:rsid w:val="001F5B18"/>
    <w:rsid w:val="001F5F7F"/>
    <w:rsid w:val="001F7B19"/>
    <w:rsid w:val="001F7C23"/>
    <w:rsid w:val="002011EB"/>
    <w:rsid w:val="002028CF"/>
    <w:rsid w:val="00202B41"/>
    <w:rsid w:val="00203292"/>
    <w:rsid w:val="002062F0"/>
    <w:rsid w:val="002072D3"/>
    <w:rsid w:val="0021011A"/>
    <w:rsid w:val="00210866"/>
    <w:rsid w:val="002108B4"/>
    <w:rsid w:val="0021191F"/>
    <w:rsid w:val="0021262E"/>
    <w:rsid w:val="0021359C"/>
    <w:rsid w:val="00214CED"/>
    <w:rsid w:val="00216F8E"/>
    <w:rsid w:val="002172BD"/>
    <w:rsid w:val="00217B45"/>
    <w:rsid w:val="0022159F"/>
    <w:rsid w:val="002253A5"/>
    <w:rsid w:val="00226157"/>
    <w:rsid w:val="002306E5"/>
    <w:rsid w:val="00231C65"/>
    <w:rsid w:val="00232C14"/>
    <w:rsid w:val="00232DB0"/>
    <w:rsid w:val="002345CB"/>
    <w:rsid w:val="002347A0"/>
    <w:rsid w:val="00234B40"/>
    <w:rsid w:val="00235973"/>
    <w:rsid w:val="00237B6C"/>
    <w:rsid w:val="002403D0"/>
    <w:rsid w:val="00240A27"/>
    <w:rsid w:val="00240B69"/>
    <w:rsid w:val="002449BE"/>
    <w:rsid w:val="002524F7"/>
    <w:rsid w:val="0025523F"/>
    <w:rsid w:val="002567BE"/>
    <w:rsid w:val="0025723D"/>
    <w:rsid w:val="0026032F"/>
    <w:rsid w:val="00265AF9"/>
    <w:rsid w:val="00265E4E"/>
    <w:rsid w:val="002663AB"/>
    <w:rsid w:val="00266723"/>
    <w:rsid w:val="002673E3"/>
    <w:rsid w:val="00267819"/>
    <w:rsid w:val="00271452"/>
    <w:rsid w:val="002720C8"/>
    <w:rsid w:val="00273813"/>
    <w:rsid w:val="0027467B"/>
    <w:rsid w:val="0027506A"/>
    <w:rsid w:val="0028112B"/>
    <w:rsid w:val="00281F23"/>
    <w:rsid w:val="002826F4"/>
    <w:rsid w:val="002832E3"/>
    <w:rsid w:val="00284759"/>
    <w:rsid w:val="0028476D"/>
    <w:rsid w:val="00286AF2"/>
    <w:rsid w:val="00286D11"/>
    <w:rsid w:val="00286FE5"/>
    <w:rsid w:val="00292607"/>
    <w:rsid w:val="002939F6"/>
    <w:rsid w:val="002943C5"/>
    <w:rsid w:val="0029623A"/>
    <w:rsid w:val="0029718D"/>
    <w:rsid w:val="002A0F87"/>
    <w:rsid w:val="002A3218"/>
    <w:rsid w:val="002A3784"/>
    <w:rsid w:val="002A50B9"/>
    <w:rsid w:val="002A65AA"/>
    <w:rsid w:val="002B2C82"/>
    <w:rsid w:val="002B38C0"/>
    <w:rsid w:val="002B41EF"/>
    <w:rsid w:val="002B45B3"/>
    <w:rsid w:val="002B4B02"/>
    <w:rsid w:val="002B5BDD"/>
    <w:rsid w:val="002B5BF8"/>
    <w:rsid w:val="002B78E6"/>
    <w:rsid w:val="002B7EE6"/>
    <w:rsid w:val="002C1DD1"/>
    <w:rsid w:val="002C77F3"/>
    <w:rsid w:val="002D11B2"/>
    <w:rsid w:val="002D2E48"/>
    <w:rsid w:val="002D5B18"/>
    <w:rsid w:val="002D5E77"/>
    <w:rsid w:val="002D75FA"/>
    <w:rsid w:val="002E201E"/>
    <w:rsid w:val="002E227D"/>
    <w:rsid w:val="002E350B"/>
    <w:rsid w:val="002E74C7"/>
    <w:rsid w:val="002E7844"/>
    <w:rsid w:val="002E79A0"/>
    <w:rsid w:val="002F091A"/>
    <w:rsid w:val="002F0FD6"/>
    <w:rsid w:val="002F2061"/>
    <w:rsid w:val="002F4F09"/>
    <w:rsid w:val="002F5BAD"/>
    <w:rsid w:val="002F5CEA"/>
    <w:rsid w:val="002F72AE"/>
    <w:rsid w:val="00302C14"/>
    <w:rsid w:val="00310DBA"/>
    <w:rsid w:val="003115CA"/>
    <w:rsid w:val="00312BAF"/>
    <w:rsid w:val="00314A6D"/>
    <w:rsid w:val="00314B02"/>
    <w:rsid w:val="003153A6"/>
    <w:rsid w:val="00315CBF"/>
    <w:rsid w:val="00320C67"/>
    <w:rsid w:val="00321F67"/>
    <w:rsid w:val="003244B0"/>
    <w:rsid w:val="003252F8"/>
    <w:rsid w:val="0032627D"/>
    <w:rsid w:val="00326B15"/>
    <w:rsid w:val="0033021C"/>
    <w:rsid w:val="003303DB"/>
    <w:rsid w:val="0033181A"/>
    <w:rsid w:val="00333D18"/>
    <w:rsid w:val="0033413F"/>
    <w:rsid w:val="00334C1B"/>
    <w:rsid w:val="003354A9"/>
    <w:rsid w:val="00335E85"/>
    <w:rsid w:val="0033685A"/>
    <w:rsid w:val="00336F24"/>
    <w:rsid w:val="00337D42"/>
    <w:rsid w:val="00340680"/>
    <w:rsid w:val="00340C6F"/>
    <w:rsid w:val="00342598"/>
    <w:rsid w:val="003443F2"/>
    <w:rsid w:val="00350316"/>
    <w:rsid w:val="003510F4"/>
    <w:rsid w:val="00351273"/>
    <w:rsid w:val="00351762"/>
    <w:rsid w:val="00352403"/>
    <w:rsid w:val="00352B28"/>
    <w:rsid w:val="003533F2"/>
    <w:rsid w:val="00354FDD"/>
    <w:rsid w:val="003563DA"/>
    <w:rsid w:val="00356E49"/>
    <w:rsid w:val="00360914"/>
    <w:rsid w:val="00360E67"/>
    <w:rsid w:val="00362412"/>
    <w:rsid w:val="00366231"/>
    <w:rsid w:val="00367133"/>
    <w:rsid w:val="00367A36"/>
    <w:rsid w:val="00371827"/>
    <w:rsid w:val="00373AB7"/>
    <w:rsid w:val="00374F4C"/>
    <w:rsid w:val="00377D4E"/>
    <w:rsid w:val="003845B7"/>
    <w:rsid w:val="0038568A"/>
    <w:rsid w:val="00385C8B"/>
    <w:rsid w:val="00386221"/>
    <w:rsid w:val="00386A42"/>
    <w:rsid w:val="00391BEB"/>
    <w:rsid w:val="00391EFE"/>
    <w:rsid w:val="00393746"/>
    <w:rsid w:val="003941C0"/>
    <w:rsid w:val="0039603B"/>
    <w:rsid w:val="003975D7"/>
    <w:rsid w:val="003A358A"/>
    <w:rsid w:val="003A4356"/>
    <w:rsid w:val="003A562C"/>
    <w:rsid w:val="003A7550"/>
    <w:rsid w:val="003B0225"/>
    <w:rsid w:val="003B04E6"/>
    <w:rsid w:val="003B102F"/>
    <w:rsid w:val="003B32F6"/>
    <w:rsid w:val="003B3FAF"/>
    <w:rsid w:val="003B4919"/>
    <w:rsid w:val="003B4BD7"/>
    <w:rsid w:val="003B5488"/>
    <w:rsid w:val="003B7439"/>
    <w:rsid w:val="003C0430"/>
    <w:rsid w:val="003C04C7"/>
    <w:rsid w:val="003C1830"/>
    <w:rsid w:val="003C21AD"/>
    <w:rsid w:val="003C3685"/>
    <w:rsid w:val="003C7D4D"/>
    <w:rsid w:val="003D18F7"/>
    <w:rsid w:val="003D2C60"/>
    <w:rsid w:val="003D368E"/>
    <w:rsid w:val="003D6D1A"/>
    <w:rsid w:val="003E14AD"/>
    <w:rsid w:val="003E334D"/>
    <w:rsid w:val="003F0230"/>
    <w:rsid w:val="003F04EE"/>
    <w:rsid w:val="003F362E"/>
    <w:rsid w:val="003F496A"/>
    <w:rsid w:val="003F60FE"/>
    <w:rsid w:val="0040083B"/>
    <w:rsid w:val="004040EF"/>
    <w:rsid w:val="00405354"/>
    <w:rsid w:val="00405B57"/>
    <w:rsid w:val="004060CA"/>
    <w:rsid w:val="0040778D"/>
    <w:rsid w:val="00407E9A"/>
    <w:rsid w:val="00411D10"/>
    <w:rsid w:val="004151A0"/>
    <w:rsid w:val="00415F3A"/>
    <w:rsid w:val="00416808"/>
    <w:rsid w:val="00417C31"/>
    <w:rsid w:val="00417E0E"/>
    <w:rsid w:val="00421EA9"/>
    <w:rsid w:val="00425F94"/>
    <w:rsid w:val="004336FB"/>
    <w:rsid w:val="0043507E"/>
    <w:rsid w:val="004375F6"/>
    <w:rsid w:val="0043796D"/>
    <w:rsid w:val="0044135E"/>
    <w:rsid w:val="004414C6"/>
    <w:rsid w:val="0044196D"/>
    <w:rsid w:val="004435EA"/>
    <w:rsid w:val="00445EA8"/>
    <w:rsid w:val="00446901"/>
    <w:rsid w:val="00447812"/>
    <w:rsid w:val="00450C80"/>
    <w:rsid w:val="00452D75"/>
    <w:rsid w:val="004556AE"/>
    <w:rsid w:val="00456381"/>
    <w:rsid w:val="00457EB6"/>
    <w:rsid w:val="0046090A"/>
    <w:rsid w:val="00463FDD"/>
    <w:rsid w:val="00465C93"/>
    <w:rsid w:val="00466A2D"/>
    <w:rsid w:val="004719BE"/>
    <w:rsid w:val="00471F28"/>
    <w:rsid w:val="00473A49"/>
    <w:rsid w:val="00473F00"/>
    <w:rsid w:val="00474AA6"/>
    <w:rsid w:val="004764BA"/>
    <w:rsid w:val="004774EC"/>
    <w:rsid w:val="00483E58"/>
    <w:rsid w:val="00486A8B"/>
    <w:rsid w:val="00487E10"/>
    <w:rsid w:val="00491E04"/>
    <w:rsid w:val="00492D42"/>
    <w:rsid w:val="00495DAF"/>
    <w:rsid w:val="00496985"/>
    <w:rsid w:val="004A0987"/>
    <w:rsid w:val="004A132E"/>
    <w:rsid w:val="004A1A04"/>
    <w:rsid w:val="004A1DE5"/>
    <w:rsid w:val="004A31AF"/>
    <w:rsid w:val="004A35E9"/>
    <w:rsid w:val="004A3742"/>
    <w:rsid w:val="004A4877"/>
    <w:rsid w:val="004A52DD"/>
    <w:rsid w:val="004B23B4"/>
    <w:rsid w:val="004B2D92"/>
    <w:rsid w:val="004B2DA7"/>
    <w:rsid w:val="004B48C1"/>
    <w:rsid w:val="004B7552"/>
    <w:rsid w:val="004B7ACB"/>
    <w:rsid w:val="004C1A6F"/>
    <w:rsid w:val="004C3AD7"/>
    <w:rsid w:val="004C6CD7"/>
    <w:rsid w:val="004C74EB"/>
    <w:rsid w:val="004D3010"/>
    <w:rsid w:val="004D78F1"/>
    <w:rsid w:val="004E0D1C"/>
    <w:rsid w:val="004E17CE"/>
    <w:rsid w:val="004E1A3C"/>
    <w:rsid w:val="004E1E2A"/>
    <w:rsid w:val="004E3172"/>
    <w:rsid w:val="004E45C1"/>
    <w:rsid w:val="004E59D1"/>
    <w:rsid w:val="004E6D69"/>
    <w:rsid w:val="004F4E8D"/>
    <w:rsid w:val="004F4EF0"/>
    <w:rsid w:val="004F4FEF"/>
    <w:rsid w:val="004F51D6"/>
    <w:rsid w:val="004F664C"/>
    <w:rsid w:val="004F7142"/>
    <w:rsid w:val="004F7A01"/>
    <w:rsid w:val="00501347"/>
    <w:rsid w:val="00502F2E"/>
    <w:rsid w:val="00503905"/>
    <w:rsid w:val="0051256F"/>
    <w:rsid w:val="00517DA6"/>
    <w:rsid w:val="00522B02"/>
    <w:rsid w:val="00522B1E"/>
    <w:rsid w:val="00522E0E"/>
    <w:rsid w:val="00524E6A"/>
    <w:rsid w:val="005263A8"/>
    <w:rsid w:val="005270E5"/>
    <w:rsid w:val="00532512"/>
    <w:rsid w:val="005342A3"/>
    <w:rsid w:val="00536911"/>
    <w:rsid w:val="005369B3"/>
    <w:rsid w:val="00536C6B"/>
    <w:rsid w:val="005379B6"/>
    <w:rsid w:val="005412E4"/>
    <w:rsid w:val="0054138D"/>
    <w:rsid w:val="0054188B"/>
    <w:rsid w:val="00541CAF"/>
    <w:rsid w:val="0054509D"/>
    <w:rsid w:val="005459C4"/>
    <w:rsid w:val="00545F9E"/>
    <w:rsid w:val="00546711"/>
    <w:rsid w:val="00552142"/>
    <w:rsid w:val="00552C3E"/>
    <w:rsid w:val="00555931"/>
    <w:rsid w:val="00556367"/>
    <w:rsid w:val="0056133C"/>
    <w:rsid w:val="005627FF"/>
    <w:rsid w:val="00562F12"/>
    <w:rsid w:val="00564064"/>
    <w:rsid w:val="00565775"/>
    <w:rsid w:val="0056682C"/>
    <w:rsid w:val="00566A34"/>
    <w:rsid w:val="00566D5E"/>
    <w:rsid w:val="005701A4"/>
    <w:rsid w:val="00572C12"/>
    <w:rsid w:val="005735C4"/>
    <w:rsid w:val="005738C1"/>
    <w:rsid w:val="00573FFE"/>
    <w:rsid w:val="00574CD0"/>
    <w:rsid w:val="005759EE"/>
    <w:rsid w:val="005760F7"/>
    <w:rsid w:val="0057653A"/>
    <w:rsid w:val="00577257"/>
    <w:rsid w:val="00580E18"/>
    <w:rsid w:val="00581F87"/>
    <w:rsid w:val="00582144"/>
    <w:rsid w:val="0058254C"/>
    <w:rsid w:val="005836AE"/>
    <w:rsid w:val="00584E0E"/>
    <w:rsid w:val="0058716F"/>
    <w:rsid w:val="00591A34"/>
    <w:rsid w:val="00592163"/>
    <w:rsid w:val="00593D15"/>
    <w:rsid w:val="00593D49"/>
    <w:rsid w:val="0059769F"/>
    <w:rsid w:val="005A1986"/>
    <w:rsid w:val="005A56C0"/>
    <w:rsid w:val="005A5927"/>
    <w:rsid w:val="005B39AA"/>
    <w:rsid w:val="005B65BD"/>
    <w:rsid w:val="005B6A11"/>
    <w:rsid w:val="005C06C2"/>
    <w:rsid w:val="005C08A7"/>
    <w:rsid w:val="005C0E6F"/>
    <w:rsid w:val="005C159C"/>
    <w:rsid w:val="005C16D7"/>
    <w:rsid w:val="005C1C04"/>
    <w:rsid w:val="005C7EC2"/>
    <w:rsid w:val="005D2692"/>
    <w:rsid w:val="005D4407"/>
    <w:rsid w:val="005D64BD"/>
    <w:rsid w:val="005D67AA"/>
    <w:rsid w:val="005D6DCA"/>
    <w:rsid w:val="005E0617"/>
    <w:rsid w:val="005E1BE2"/>
    <w:rsid w:val="005E51B4"/>
    <w:rsid w:val="005E7757"/>
    <w:rsid w:val="005F3E06"/>
    <w:rsid w:val="005F5460"/>
    <w:rsid w:val="005F6359"/>
    <w:rsid w:val="00601217"/>
    <w:rsid w:val="006025F7"/>
    <w:rsid w:val="00604C4C"/>
    <w:rsid w:val="00611E02"/>
    <w:rsid w:val="0061210C"/>
    <w:rsid w:val="00612CDA"/>
    <w:rsid w:val="006130AA"/>
    <w:rsid w:val="006144D9"/>
    <w:rsid w:val="00617536"/>
    <w:rsid w:val="006175E4"/>
    <w:rsid w:val="00621615"/>
    <w:rsid w:val="00623A87"/>
    <w:rsid w:val="006255C5"/>
    <w:rsid w:val="006258ED"/>
    <w:rsid w:val="00627F2A"/>
    <w:rsid w:val="00631D73"/>
    <w:rsid w:val="00631ECB"/>
    <w:rsid w:val="00632267"/>
    <w:rsid w:val="006358CB"/>
    <w:rsid w:val="00637465"/>
    <w:rsid w:val="0064376B"/>
    <w:rsid w:val="0064509C"/>
    <w:rsid w:val="0064580C"/>
    <w:rsid w:val="006470C7"/>
    <w:rsid w:val="0064750A"/>
    <w:rsid w:val="00653E84"/>
    <w:rsid w:val="00654370"/>
    <w:rsid w:val="00654652"/>
    <w:rsid w:val="00654ECC"/>
    <w:rsid w:val="006558B5"/>
    <w:rsid w:val="00655DE3"/>
    <w:rsid w:val="0065627C"/>
    <w:rsid w:val="006578CE"/>
    <w:rsid w:val="00661FBC"/>
    <w:rsid w:val="0066338D"/>
    <w:rsid w:val="006636C5"/>
    <w:rsid w:val="006637AB"/>
    <w:rsid w:val="00663A28"/>
    <w:rsid w:val="00663B28"/>
    <w:rsid w:val="00663C14"/>
    <w:rsid w:val="0067002B"/>
    <w:rsid w:val="0067054C"/>
    <w:rsid w:val="0067124F"/>
    <w:rsid w:val="00672827"/>
    <w:rsid w:val="0067529C"/>
    <w:rsid w:val="00675F64"/>
    <w:rsid w:val="006767D0"/>
    <w:rsid w:val="00681CFF"/>
    <w:rsid w:val="006831BE"/>
    <w:rsid w:val="00687940"/>
    <w:rsid w:val="0069022B"/>
    <w:rsid w:val="0069162A"/>
    <w:rsid w:val="00691904"/>
    <w:rsid w:val="00691F9C"/>
    <w:rsid w:val="00692AA4"/>
    <w:rsid w:val="006938CD"/>
    <w:rsid w:val="00694713"/>
    <w:rsid w:val="006A111F"/>
    <w:rsid w:val="006A2B40"/>
    <w:rsid w:val="006A56C7"/>
    <w:rsid w:val="006A5856"/>
    <w:rsid w:val="006A5B2D"/>
    <w:rsid w:val="006A76B1"/>
    <w:rsid w:val="006A79B8"/>
    <w:rsid w:val="006B186D"/>
    <w:rsid w:val="006B2164"/>
    <w:rsid w:val="006B2E18"/>
    <w:rsid w:val="006B3D43"/>
    <w:rsid w:val="006B424F"/>
    <w:rsid w:val="006B4655"/>
    <w:rsid w:val="006B47D1"/>
    <w:rsid w:val="006B47E4"/>
    <w:rsid w:val="006C0612"/>
    <w:rsid w:val="006C2F6C"/>
    <w:rsid w:val="006C4E07"/>
    <w:rsid w:val="006C6BC3"/>
    <w:rsid w:val="006D0F93"/>
    <w:rsid w:val="006D17D6"/>
    <w:rsid w:val="006D19D7"/>
    <w:rsid w:val="006D203B"/>
    <w:rsid w:val="006D2FCD"/>
    <w:rsid w:val="006D39DB"/>
    <w:rsid w:val="006D4A4E"/>
    <w:rsid w:val="006D4B6F"/>
    <w:rsid w:val="006D5757"/>
    <w:rsid w:val="006D7CC0"/>
    <w:rsid w:val="006D7F1C"/>
    <w:rsid w:val="006E0946"/>
    <w:rsid w:val="006E19B6"/>
    <w:rsid w:val="006E1DCD"/>
    <w:rsid w:val="006E65CB"/>
    <w:rsid w:val="006F13A2"/>
    <w:rsid w:val="006F14D5"/>
    <w:rsid w:val="006F2726"/>
    <w:rsid w:val="006F282E"/>
    <w:rsid w:val="006F2A7D"/>
    <w:rsid w:val="006F431E"/>
    <w:rsid w:val="006F4580"/>
    <w:rsid w:val="006F5482"/>
    <w:rsid w:val="006F6448"/>
    <w:rsid w:val="006F6BAF"/>
    <w:rsid w:val="006F6D6C"/>
    <w:rsid w:val="006F7215"/>
    <w:rsid w:val="00700B3B"/>
    <w:rsid w:val="007021BD"/>
    <w:rsid w:val="00703727"/>
    <w:rsid w:val="00706529"/>
    <w:rsid w:val="00710DD4"/>
    <w:rsid w:val="00712409"/>
    <w:rsid w:val="0071414E"/>
    <w:rsid w:val="00714906"/>
    <w:rsid w:val="00715536"/>
    <w:rsid w:val="00716632"/>
    <w:rsid w:val="00720B59"/>
    <w:rsid w:val="00721FC1"/>
    <w:rsid w:val="0072260B"/>
    <w:rsid w:val="0072295F"/>
    <w:rsid w:val="00723382"/>
    <w:rsid w:val="007238E1"/>
    <w:rsid w:val="007265D5"/>
    <w:rsid w:val="007302A5"/>
    <w:rsid w:val="00730A7D"/>
    <w:rsid w:val="007321AA"/>
    <w:rsid w:val="0073398E"/>
    <w:rsid w:val="00736472"/>
    <w:rsid w:val="00736EE9"/>
    <w:rsid w:val="00737237"/>
    <w:rsid w:val="00741A00"/>
    <w:rsid w:val="00742654"/>
    <w:rsid w:val="00743573"/>
    <w:rsid w:val="00744D21"/>
    <w:rsid w:val="007453CB"/>
    <w:rsid w:val="00746081"/>
    <w:rsid w:val="00753657"/>
    <w:rsid w:val="00755205"/>
    <w:rsid w:val="007563D0"/>
    <w:rsid w:val="0076000C"/>
    <w:rsid w:val="007600BE"/>
    <w:rsid w:val="007623E9"/>
    <w:rsid w:val="007630B0"/>
    <w:rsid w:val="007651D6"/>
    <w:rsid w:val="007653D3"/>
    <w:rsid w:val="0076711C"/>
    <w:rsid w:val="00771EF9"/>
    <w:rsid w:val="007724D2"/>
    <w:rsid w:val="00772D7A"/>
    <w:rsid w:val="0077567B"/>
    <w:rsid w:val="00776A1C"/>
    <w:rsid w:val="00777A36"/>
    <w:rsid w:val="00781E22"/>
    <w:rsid w:val="00782613"/>
    <w:rsid w:val="00785BB3"/>
    <w:rsid w:val="00786545"/>
    <w:rsid w:val="0078658A"/>
    <w:rsid w:val="00797F32"/>
    <w:rsid w:val="007A1CC6"/>
    <w:rsid w:val="007A5315"/>
    <w:rsid w:val="007B0F69"/>
    <w:rsid w:val="007B1CBC"/>
    <w:rsid w:val="007B2399"/>
    <w:rsid w:val="007B6CAE"/>
    <w:rsid w:val="007C0BFF"/>
    <w:rsid w:val="007C16A1"/>
    <w:rsid w:val="007C23F4"/>
    <w:rsid w:val="007C24CC"/>
    <w:rsid w:val="007C2B71"/>
    <w:rsid w:val="007C5415"/>
    <w:rsid w:val="007D2F7D"/>
    <w:rsid w:val="007D3116"/>
    <w:rsid w:val="007D3AC3"/>
    <w:rsid w:val="007D4082"/>
    <w:rsid w:val="007D6E18"/>
    <w:rsid w:val="007D7436"/>
    <w:rsid w:val="007E348C"/>
    <w:rsid w:val="007E48B6"/>
    <w:rsid w:val="007E64B7"/>
    <w:rsid w:val="007E6BE7"/>
    <w:rsid w:val="007F042D"/>
    <w:rsid w:val="007F57CE"/>
    <w:rsid w:val="007F5A3F"/>
    <w:rsid w:val="007F5DAB"/>
    <w:rsid w:val="007F5F95"/>
    <w:rsid w:val="007F7E2D"/>
    <w:rsid w:val="0080187B"/>
    <w:rsid w:val="00801B29"/>
    <w:rsid w:val="0080378F"/>
    <w:rsid w:val="00804916"/>
    <w:rsid w:val="00806417"/>
    <w:rsid w:val="00813423"/>
    <w:rsid w:val="00816FC8"/>
    <w:rsid w:val="00817F6E"/>
    <w:rsid w:val="0082044B"/>
    <w:rsid w:val="00820AD3"/>
    <w:rsid w:val="00822901"/>
    <w:rsid w:val="0082314E"/>
    <w:rsid w:val="00823510"/>
    <w:rsid w:val="008242DC"/>
    <w:rsid w:val="00824995"/>
    <w:rsid w:val="00825B8D"/>
    <w:rsid w:val="008264C4"/>
    <w:rsid w:val="0082677F"/>
    <w:rsid w:val="0082761D"/>
    <w:rsid w:val="00827F1E"/>
    <w:rsid w:val="008338D2"/>
    <w:rsid w:val="00834503"/>
    <w:rsid w:val="0083534A"/>
    <w:rsid w:val="008357F2"/>
    <w:rsid w:val="008359E0"/>
    <w:rsid w:val="00840486"/>
    <w:rsid w:val="00841AC2"/>
    <w:rsid w:val="00841B21"/>
    <w:rsid w:val="0084232C"/>
    <w:rsid w:val="00842D76"/>
    <w:rsid w:val="008445BA"/>
    <w:rsid w:val="00844D97"/>
    <w:rsid w:val="00845E92"/>
    <w:rsid w:val="008466C9"/>
    <w:rsid w:val="008473A0"/>
    <w:rsid w:val="008473BD"/>
    <w:rsid w:val="00847421"/>
    <w:rsid w:val="0085136E"/>
    <w:rsid w:val="00851876"/>
    <w:rsid w:val="00853FFC"/>
    <w:rsid w:val="00854123"/>
    <w:rsid w:val="008559EF"/>
    <w:rsid w:val="00857814"/>
    <w:rsid w:val="008604D6"/>
    <w:rsid w:val="00860730"/>
    <w:rsid w:val="00860BD7"/>
    <w:rsid w:val="00861E42"/>
    <w:rsid w:val="00863E0D"/>
    <w:rsid w:val="00865956"/>
    <w:rsid w:val="00866504"/>
    <w:rsid w:val="008666CD"/>
    <w:rsid w:val="008671F3"/>
    <w:rsid w:val="0087145B"/>
    <w:rsid w:val="00871A87"/>
    <w:rsid w:val="00872BD8"/>
    <w:rsid w:val="008734BB"/>
    <w:rsid w:val="008745A3"/>
    <w:rsid w:val="008751A1"/>
    <w:rsid w:val="0087698F"/>
    <w:rsid w:val="00876BFD"/>
    <w:rsid w:val="00877262"/>
    <w:rsid w:val="0087742B"/>
    <w:rsid w:val="00877EA9"/>
    <w:rsid w:val="00880DE1"/>
    <w:rsid w:val="00881013"/>
    <w:rsid w:val="00881592"/>
    <w:rsid w:val="008817EF"/>
    <w:rsid w:val="0088582F"/>
    <w:rsid w:val="00885845"/>
    <w:rsid w:val="00886864"/>
    <w:rsid w:val="00891553"/>
    <w:rsid w:val="008929E4"/>
    <w:rsid w:val="0089554B"/>
    <w:rsid w:val="008957AE"/>
    <w:rsid w:val="008A099F"/>
    <w:rsid w:val="008A1BAF"/>
    <w:rsid w:val="008A1FCD"/>
    <w:rsid w:val="008A417F"/>
    <w:rsid w:val="008A5551"/>
    <w:rsid w:val="008B0960"/>
    <w:rsid w:val="008B5190"/>
    <w:rsid w:val="008B6749"/>
    <w:rsid w:val="008C1714"/>
    <w:rsid w:val="008D289C"/>
    <w:rsid w:val="008D321B"/>
    <w:rsid w:val="008D44CB"/>
    <w:rsid w:val="008D4E34"/>
    <w:rsid w:val="008D689C"/>
    <w:rsid w:val="008D6948"/>
    <w:rsid w:val="008D6A9C"/>
    <w:rsid w:val="008D7733"/>
    <w:rsid w:val="008E138C"/>
    <w:rsid w:val="008E1E21"/>
    <w:rsid w:val="008E2382"/>
    <w:rsid w:val="008E4D5E"/>
    <w:rsid w:val="008E601E"/>
    <w:rsid w:val="008E657A"/>
    <w:rsid w:val="008F6844"/>
    <w:rsid w:val="009002BF"/>
    <w:rsid w:val="00903406"/>
    <w:rsid w:val="00903E47"/>
    <w:rsid w:val="009051C0"/>
    <w:rsid w:val="00910167"/>
    <w:rsid w:val="009108CB"/>
    <w:rsid w:val="00911D13"/>
    <w:rsid w:val="009129BD"/>
    <w:rsid w:val="00913207"/>
    <w:rsid w:val="00913CBB"/>
    <w:rsid w:val="00913EB3"/>
    <w:rsid w:val="00914382"/>
    <w:rsid w:val="00914753"/>
    <w:rsid w:val="00914CC8"/>
    <w:rsid w:val="00915A8B"/>
    <w:rsid w:val="00916447"/>
    <w:rsid w:val="00916CBE"/>
    <w:rsid w:val="00921907"/>
    <w:rsid w:val="009228D0"/>
    <w:rsid w:val="009238AE"/>
    <w:rsid w:val="009239B5"/>
    <w:rsid w:val="00923ABA"/>
    <w:rsid w:val="00924109"/>
    <w:rsid w:val="009241C0"/>
    <w:rsid w:val="00927BAD"/>
    <w:rsid w:val="00931314"/>
    <w:rsid w:val="009320CD"/>
    <w:rsid w:val="009340A0"/>
    <w:rsid w:val="00934C48"/>
    <w:rsid w:val="00941FA0"/>
    <w:rsid w:val="00942932"/>
    <w:rsid w:val="00945111"/>
    <w:rsid w:val="00950136"/>
    <w:rsid w:val="00951C06"/>
    <w:rsid w:val="00952571"/>
    <w:rsid w:val="00954701"/>
    <w:rsid w:val="00955E77"/>
    <w:rsid w:val="00956A97"/>
    <w:rsid w:val="00956E62"/>
    <w:rsid w:val="0095731F"/>
    <w:rsid w:val="009579BB"/>
    <w:rsid w:val="009579FB"/>
    <w:rsid w:val="0096180B"/>
    <w:rsid w:val="00965C91"/>
    <w:rsid w:val="009662D7"/>
    <w:rsid w:val="00966914"/>
    <w:rsid w:val="00966E45"/>
    <w:rsid w:val="00967BC1"/>
    <w:rsid w:val="00970DE2"/>
    <w:rsid w:val="00971934"/>
    <w:rsid w:val="00972E0C"/>
    <w:rsid w:val="0097522E"/>
    <w:rsid w:val="00977501"/>
    <w:rsid w:val="009806A3"/>
    <w:rsid w:val="0098077F"/>
    <w:rsid w:val="0098095B"/>
    <w:rsid w:val="009816B5"/>
    <w:rsid w:val="00983BF3"/>
    <w:rsid w:val="0098475D"/>
    <w:rsid w:val="00984A55"/>
    <w:rsid w:val="00990E68"/>
    <w:rsid w:val="009916A0"/>
    <w:rsid w:val="00993A00"/>
    <w:rsid w:val="00995B24"/>
    <w:rsid w:val="009960A8"/>
    <w:rsid w:val="00996998"/>
    <w:rsid w:val="009A2902"/>
    <w:rsid w:val="009A4668"/>
    <w:rsid w:val="009A57F8"/>
    <w:rsid w:val="009A6CF1"/>
    <w:rsid w:val="009A7668"/>
    <w:rsid w:val="009A7F85"/>
    <w:rsid w:val="009B04CC"/>
    <w:rsid w:val="009B0985"/>
    <w:rsid w:val="009B1691"/>
    <w:rsid w:val="009B3A94"/>
    <w:rsid w:val="009B4472"/>
    <w:rsid w:val="009B5AFB"/>
    <w:rsid w:val="009B6232"/>
    <w:rsid w:val="009B7094"/>
    <w:rsid w:val="009C0C29"/>
    <w:rsid w:val="009C409E"/>
    <w:rsid w:val="009C677F"/>
    <w:rsid w:val="009D0B79"/>
    <w:rsid w:val="009D2239"/>
    <w:rsid w:val="009D2C41"/>
    <w:rsid w:val="009D32ED"/>
    <w:rsid w:val="009D3DEF"/>
    <w:rsid w:val="009D3F6B"/>
    <w:rsid w:val="009D40A0"/>
    <w:rsid w:val="009D5364"/>
    <w:rsid w:val="009D5DB6"/>
    <w:rsid w:val="009D6A8B"/>
    <w:rsid w:val="009D7A65"/>
    <w:rsid w:val="009E23F8"/>
    <w:rsid w:val="009E54B7"/>
    <w:rsid w:val="009E5865"/>
    <w:rsid w:val="009E63CF"/>
    <w:rsid w:val="009E6BC5"/>
    <w:rsid w:val="009E7753"/>
    <w:rsid w:val="009F2107"/>
    <w:rsid w:val="009F27DC"/>
    <w:rsid w:val="009F4CC5"/>
    <w:rsid w:val="009F6166"/>
    <w:rsid w:val="009F66CE"/>
    <w:rsid w:val="00A076D0"/>
    <w:rsid w:val="00A1096F"/>
    <w:rsid w:val="00A14F86"/>
    <w:rsid w:val="00A15B1B"/>
    <w:rsid w:val="00A1687F"/>
    <w:rsid w:val="00A17A41"/>
    <w:rsid w:val="00A202E1"/>
    <w:rsid w:val="00A22E1F"/>
    <w:rsid w:val="00A22E81"/>
    <w:rsid w:val="00A23B2B"/>
    <w:rsid w:val="00A25759"/>
    <w:rsid w:val="00A27717"/>
    <w:rsid w:val="00A27EA8"/>
    <w:rsid w:val="00A30386"/>
    <w:rsid w:val="00A334F4"/>
    <w:rsid w:val="00A33F85"/>
    <w:rsid w:val="00A35FD9"/>
    <w:rsid w:val="00A367FD"/>
    <w:rsid w:val="00A41033"/>
    <w:rsid w:val="00A42E5F"/>
    <w:rsid w:val="00A43C2B"/>
    <w:rsid w:val="00A44000"/>
    <w:rsid w:val="00A45518"/>
    <w:rsid w:val="00A45837"/>
    <w:rsid w:val="00A47689"/>
    <w:rsid w:val="00A47924"/>
    <w:rsid w:val="00A503DE"/>
    <w:rsid w:val="00A50DC2"/>
    <w:rsid w:val="00A521E5"/>
    <w:rsid w:val="00A53257"/>
    <w:rsid w:val="00A53696"/>
    <w:rsid w:val="00A561AF"/>
    <w:rsid w:val="00A56B7A"/>
    <w:rsid w:val="00A61988"/>
    <w:rsid w:val="00A62E74"/>
    <w:rsid w:val="00A62EBF"/>
    <w:rsid w:val="00A63267"/>
    <w:rsid w:val="00A635CC"/>
    <w:rsid w:val="00A66843"/>
    <w:rsid w:val="00A72C92"/>
    <w:rsid w:val="00A72D54"/>
    <w:rsid w:val="00A72DCA"/>
    <w:rsid w:val="00A73A86"/>
    <w:rsid w:val="00A73C21"/>
    <w:rsid w:val="00A75C5A"/>
    <w:rsid w:val="00A76459"/>
    <w:rsid w:val="00A806C9"/>
    <w:rsid w:val="00A83168"/>
    <w:rsid w:val="00A846E9"/>
    <w:rsid w:val="00A8551C"/>
    <w:rsid w:val="00A85A04"/>
    <w:rsid w:val="00A91306"/>
    <w:rsid w:val="00A91EFA"/>
    <w:rsid w:val="00A926B5"/>
    <w:rsid w:val="00A92ECA"/>
    <w:rsid w:val="00A92FF5"/>
    <w:rsid w:val="00A93B15"/>
    <w:rsid w:val="00A9546D"/>
    <w:rsid w:val="00A95986"/>
    <w:rsid w:val="00A95EA6"/>
    <w:rsid w:val="00A9651A"/>
    <w:rsid w:val="00A9706C"/>
    <w:rsid w:val="00AA09B3"/>
    <w:rsid w:val="00AA1A28"/>
    <w:rsid w:val="00AA1A2E"/>
    <w:rsid w:val="00AA26AD"/>
    <w:rsid w:val="00AA3E34"/>
    <w:rsid w:val="00AA43A1"/>
    <w:rsid w:val="00AA54EA"/>
    <w:rsid w:val="00AA65AD"/>
    <w:rsid w:val="00AA6FB0"/>
    <w:rsid w:val="00AA7131"/>
    <w:rsid w:val="00AA7925"/>
    <w:rsid w:val="00AB1829"/>
    <w:rsid w:val="00AB291B"/>
    <w:rsid w:val="00AB3B0A"/>
    <w:rsid w:val="00AB45C0"/>
    <w:rsid w:val="00AB4F63"/>
    <w:rsid w:val="00AB5EAC"/>
    <w:rsid w:val="00AB6B39"/>
    <w:rsid w:val="00AB78ED"/>
    <w:rsid w:val="00AB7AE1"/>
    <w:rsid w:val="00AC0261"/>
    <w:rsid w:val="00AC03E3"/>
    <w:rsid w:val="00AC260B"/>
    <w:rsid w:val="00AC2918"/>
    <w:rsid w:val="00AC31D9"/>
    <w:rsid w:val="00AC3C88"/>
    <w:rsid w:val="00AC4650"/>
    <w:rsid w:val="00AC4673"/>
    <w:rsid w:val="00AC531C"/>
    <w:rsid w:val="00AC58B7"/>
    <w:rsid w:val="00AC62BE"/>
    <w:rsid w:val="00AC65B3"/>
    <w:rsid w:val="00AC6608"/>
    <w:rsid w:val="00AD11F3"/>
    <w:rsid w:val="00AD3284"/>
    <w:rsid w:val="00AD4275"/>
    <w:rsid w:val="00AD448F"/>
    <w:rsid w:val="00AE0A0B"/>
    <w:rsid w:val="00AE161D"/>
    <w:rsid w:val="00AE247E"/>
    <w:rsid w:val="00AE4ABA"/>
    <w:rsid w:val="00AE5EC2"/>
    <w:rsid w:val="00AE6920"/>
    <w:rsid w:val="00AE7E5F"/>
    <w:rsid w:val="00AF0007"/>
    <w:rsid w:val="00AF54E4"/>
    <w:rsid w:val="00AF5950"/>
    <w:rsid w:val="00AF7A1B"/>
    <w:rsid w:val="00B00099"/>
    <w:rsid w:val="00B01F9B"/>
    <w:rsid w:val="00B04B3B"/>
    <w:rsid w:val="00B04EAC"/>
    <w:rsid w:val="00B057A6"/>
    <w:rsid w:val="00B0634A"/>
    <w:rsid w:val="00B07131"/>
    <w:rsid w:val="00B12994"/>
    <w:rsid w:val="00B13598"/>
    <w:rsid w:val="00B136C4"/>
    <w:rsid w:val="00B13F06"/>
    <w:rsid w:val="00B14735"/>
    <w:rsid w:val="00B1494F"/>
    <w:rsid w:val="00B14EBA"/>
    <w:rsid w:val="00B15731"/>
    <w:rsid w:val="00B17170"/>
    <w:rsid w:val="00B211DB"/>
    <w:rsid w:val="00B248B0"/>
    <w:rsid w:val="00B2594C"/>
    <w:rsid w:val="00B25EAF"/>
    <w:rsid w:val="00B27594"/>
    <w:rsid w:val="00B27B4B"/>
    <w:rsid w:val="00B30996"/>
    <w:rsid w:val="00B317EE"/>
    <w:rsid w:val="00B31D38"/>
    <w:rsid w:val="00B329AC"/>
    <w:rsid w:val="00B332AE"/>
    <w:rsid w:val="00B3644E"/>
    <w:rsid w:val="00B40BF5"/>
    <w:rsid w:val="00B42F79"/>
    <w:rsid w:val="00B44578"/>
    <w:rsid w:val="00B44711"/>
    <w:rsid w:val="00B44D23"/>
    <w:rsid w:val="00B451E4"/>
    <w:rsid w:val="00B50948"/>
    <w:rsid w:val="00B514FF"/>
    <w:rsid w:val="00B51DC4"/>
    <w:rsid w:val="00B53D10"/>
    <w:rsid w:val="00B57E26"/>
    <w:rsid w:val="00B61368"/>
    <w:rsid w:val="00B61538"/>
    <w:rsid w:val="00B61AD5"/>
    <w:rsid w:val="00B63209"/>
    <w:rsid w:val="00B632F9"/>
    <w:rsid w:val="00B6398E"/>
    <w:rsid w:val="00B643B3"/>
    <w:rsid w:val="00B65F45"/>
    <w:rsid w:val="00B65F8A"/>
    <w:rsid w:val="00B66DB1"/>
    <w:rsid w:val="00B670BC"/>
    <w:rsid w:val="00B67915"/>
    <w:rsid w:val="00B704D0"/>
    <w:rsid w:val="00B73461"/>
    <w:rsid w:val="00B739A7"/>
    <w:rsid w:val="00B835A6"/>
    <w:rsid w:val="00B8554A"/>
    <w:rsid w:val="00B9276B"/>
    <w:rsid w:val="00B9423C"/>
    <w:rsid w:val="00B95A14"/>
    <w:rsid w:val="00B95D28"/>
    <w:rsid w:val="00B9768A"/>
    <w:rsid w:val="00BA1762"/>
    <w:rsid w:val="00BA442A"/>
    <w:rsid w:val="00BA599C"/>
    <w:rsid w:val="00BA7153"/>
    <w:rsid w:val="00BB208C"/>
    <w:rsid w:val="00BB3E4B"/>
    <w:rsid w:val="00BB5CD8"/>
    <w:rsid w:val="00BB6664"/>
    <w:rsid w:val="00BB7801"/>
    <w:rsid w:val="00BC15D5"/>
    <w:rsid w:val="00BC1970"/>
    <w:rsid w:val="00BC1A38"/>
    <w:rsid w:val="00BC209C"/>
    <w:rsid w:val="00BC2838"/>
    <w:rsid w:val="00BC2F50"/>
    <w:rsid w:val="00BC492B"/>
    <w:rsid w:val="00BC4E51"/>
    <w:rsid w:val="00BC6E70"/>
    <w:rsid w:val="00BD0780"/>
    <w:rsid w:val="00BD235D"/>
    <w:rsid w:val="00BD35D4"/>
    <w:rsid w:val="00BD3A56"/>
    <w:rsid w:val="00BD529F"/>
    <w:rsid w:val="00BD54B1"/>
    <w:rsid w:val="00BD718C"/>
    <w:rsid w:val="00BD73E1"/>
    <w:rsid w:val="00BD7AEF"/>
    <w:rsid w:val="00BE1EA7"/>
    <w:rsid w:val="00BE691D"/>
    <w:rsid w:val="00BF1947"/>
    <w:rsid w:val="00BF25CF"/>
    <w:rsid w:val="00BF3831"/>
    <w:rsid w:val="00BF51CA"/>
    <w:rsid w:val="00BF5312"/>
    <w:rsid w:val="00BF69BC"/>
    <w:rsid w:val="00C000AA"/>
    <w:rsid w:val="00C01285"/>
    <w:rsid w:val="00C02D01"/>
    <w:rsid w:val="00C04303"/>
    <w:rsid w:val="00C04BF6"/>
    <w:rsid w:val="00C0522A"/>
    <w:rsid w:val="00C06AE2"/>
    <w:rsid w:val="00C06E07"/>
    <w:rsid w:val="00C1012D"/>
    <w:rsid w:val="00C11EF7"/>
    <w:rsid w:val="00C12BF7"/>
    <w:rsid w:val="00C12D8E"/>
    <w:rsid w:val="00C14315"/>
    <w:rsid w:val="00C16754"/>
    <w:rsid w:val="00C16816"/>
    <w:rsid w:val="00C17CAE"/>
    <w:rsid w:val="00C204DA"/>
    <w:rsid w:val="00C22298"/>
    <w:rsid w:val="00C232D0"/>
    <w:rsid w:val="00C23415"/>
    <w:rsid w:val="00C3022B"/>
    <w:rsid w:val="00C3188E"/>
    <w:rsid w:val="00C319AB"/>
    <w:rsid w:val="00C31DC1"/>
    <w:rsid w:val="00C31E5A"/>
    <w:rsid w:val="00C32F3C"/>
    <w:rsid w:val="00C350FE"/>
    <w:rsid w:val="00C36A25"/>
    <w:rsid w:val="00C36A92"/>
    <w:rsid w:val="00C41F3E"/>
    <w:rsid w:val="00C42311"/>
    <w:rsid w:val="00C42EA5"/>
    <w:rsid w:val="00C43DE5"/>
    <w:rsid w:val="00C4668C"/>
    <w:rsid w:val="00C5146C"/>
    <w:rsid w:val="00C51614"/>
    <w:rsid w:val="00C51654"/>
    <w:rsid w:val="00C52BD9"/>
    <w:rsid w:val="00C54A7E"/>
    <w:rsid w:val="00C556DE"/>
    <w:rsid w:val="00C55F48"/>
    <w:rsid w:val="00C56926"/>
    <w:rsid w:val="00C60164"/>
    <w:rsid w:val="00C61B08"/>
    <w:rsid w:val="00C6513A"/>
    <w:rsid w:val="00C665FD"/>
    <w:rsid w:val="00C66657"/>
    <w:rsid w:val="00C66B7C"/>
    <w:rsid w:val="00C700B7"/>
    <w:rsid w:val="00C76B1C"/>
    <w:rsid w:val="00C77F15"/>
    <w:rsid w:val="00C806D0"/>
    <w:rsid w:val="00C81F34"/>
    <w:rsid w:val="00C8209B"/>
    <w:rsid w:val="00C832F3"/>
    <w:rsid w:val="00C85527"/>
    <w:rsid w:val="00C85CBF"/>
    <w:rsid w:val="00C872C8"/>
    <w:rsid w:val="00C9031B"/>
    <w:rsid w:val="00C91065"/>
    <w:rsid w:val="00C914F8"/>
    <w:rsid w:val="00C93204"/>
    <w:rsid w:val="00C94619"/>
    <w:rsid w:val="00C96174"/>
    <w:rsid w:val="00CA005E"/>
    <w:rsid w:val="00CA29BF"/>
    <w:rsid w:val="00CA3009"/>
    <w:rsid w:val="00CA67E9"/>
    <w:rsid w:val="00CA76A2"/>
    <w:rsid w:val="00CA7AA6"/>
    <w:rsid w:val="00CB26D5"/>
    <w:rsid w:val="00CB2E1A"/>
    <w:rsid w:val="00CB3A7E"/>
    <w:rsid w:val="00CB4A0F"/>
    <w:rsid w:val="00CC0316"/>
    <w:rsid w:val="00CC216C"/>
    <w:rsid w:val="00CC2B7E"/>
    <w:rsid w:val="00CC437B"/>
    <w:rsid w:val="00CC4625"/>
    <w:rsid w:val="00CC5D36"/>
    <w:rsid w:val="00CC6AB0"/>
    <w:rsid w:val="00CD3344"/>
    <w:rsid w:val="00CD3655"/>
    <w:rsid w:val="00CD4C92"/>
    <w:rsid w:val="00CD5DB5"/>
    <w:rsid w:val="00CD6D24"/>
    <w:rsid w:val="00CD7134"/>
    <w:rsid w:val="00CE00FB"/>
    <w:rsid w:val="00CE1483"/>
    <w:rsid w:val="00CE5702"/>
    <w:rsid w:val="00CE6376"/>
    <w:rsid w:val="00CE6B4F"/>
    <w:rsid w:val="00CE6B58"/>
    <w:rsid w:val="00CE6F7A"/>
    <w:rsid w:val="00CE7C48"/>
    <w:rsid w:val="00CE7E93"/>
    <w:rsid w:val="00CE7FEB"/>
    <w:rsid w:val="00CF09F9"/>
    <w:rsid w:val="00CF128F"/>
    <w:rsid w:val="00CF7C89"/>
    <w:rsid w:val="00D01FF9"/>
    <w:rsid w:val="00D02075"/>
    <w:rsid w:val="00D028AE"/>
    <w:rsid w:val="00D0456E"/>
    <w:rsid w:val="00D04C62"/>
    <w:rsid w:val="00D04D5E"/>
    <w:rsid w:val="00D06B4C"/>
    <w:rsid w:val="00D1098D"/>
    <w:rsid w:val="00D1198F"/>
    <w:rsid w:val="00D11B42"/>
    <w:rsid w:val="00D125DF"/>
    <w:rsid w:val="00D13615"/>
    <w:rsid w:val="00D13CD9"/>
    <w:rsid w:val="00D1459B"/>
    <w:rsid w:val="00D14776"/>
    <w:rsid w:val="00D14944"/>
    <w:rsid w:val="00D14EC4"/>
    <w:rsid w:val="00D15824"/>
    <w:rsid w:val="00D16428"/>
    <w:rsid w:val="00D16C60"/>
    <w:rsid w:val="00D21CA4"/>
    <w:rsid w:val="00D2307C"/>
    <w:rsid w:val="00D23B03"/>
    <w:rsid w:val="00D23E5C"/>
    <w:rsid w:val="00D25250"/>
    <w:rsid w:val="00D26A85"/>
    <w:rsid w:val="00D27E81"/>
    <w:rsid w:val="00D300CD"/>
    <w:rsid w:val="00D31FB6"/>
    <w:rsid w:val="00D323D1"/>
    <w:rsid w:val="00D32413"/>
    <w:rsid w:val="00D35F1A"/>
    <w:rsid w:val="00D424D1"/>
    <w:rsid w:val="00D42F82"/>
    <w:rsid w:val="00D44273"/>
    <w:rsid w:val="00D45502"/>
    <w:rsid w:val="00D46EB3"/>
    <w:rsid w:val="00D46F7D"/>
    <w:rsid w:val="00D50F24"/>
    <w:rsid w:val="00D545C9"/>
    <w:rsid w:val="00D5465E"/>
    <w:rsid w:val="00D55DBA"/>
    <w:rsid w:val="00D55E3D"/>
    <w:rsid w:val="00D60BAB"/>
    <w:rsid w:val="00D60E4F"/>
    <w:rsid w:val="00D61D76"/>
    <w:rsid w:val="00D626F4"/>
    <w:rsid w:val="00D63103"/>
    <w:rsid w:val="00D64097"/>
    <w:rsid w:val="00D642FF"/>
    <w:rsid w:val="00D64613"/>
    <w:rsid w:val="00D65C08"/>
    <w:rsid w:val="00D67236"/>
    <w:rsid w:val="00D672AE"/>
    <w:rsid w:val="00D67B12"/>
    <w:rsid w:val="00D705FE"/>
    <w:rsid w:val="00D712FE"/>
    <w:rsid w:val="00D714D7"/>
    <w:rsid w:val="00D71DFF"/>
    <w:rsid w:val="00D72464"/>
    <w:rsid w:val="00D7253B"/>
    <w:rsid w:val="00D7587F"/>
    <w:rsid w:val="00D75B5B"/>
    <w:rsid w:val="00D76D77"/>
    <w:rsid w:val="00D777BE"/>
    <w:rsid w:val="00D82471"/>
    <w:rsid w:val="00D847CA"/>
    <w:rsid w:val="00D84942"/>
    <w:rsid w:val="00D849E5"/>
    <w:rsid w:val="00D84E0A"/>
    <w:rsid w:val="00D912FF"/>
    <w:rsid w:val="00D91C7A"/>
    <w:rsid w:val="00D92A24"/>
    <w:rsid w:val="00D965A2"/>
    <w:rsid w:val="00D97871"/>
    <w:rsid w:val="00DA005C"/>
    <w:rsid w:val="00DA01AF"/>
    <w:rsid w:val="00DA03C1"/>
    <w:rsid w:val="00DA46E4"/>
    <w:rsid w:val="00DA6501"/>
    <w:rsid w:val="00DA653D"/>
    <w:rsid w:val="00DB31C3"/>
    <w:rsid w:val="00DB344F"/>
    <w:rsid w:val="00DB38F8"/>
    <w:rsid w:val="00DB3D8E"/>
    <w:rsid w:val="00DB44B2"/>
    <w:rsid w:val="00DB53C3"/>
    <w:rsid w:val="00DB5E77"/>
    <w:rsid w:val="00DB7382"/>
    <w:rsid w:val="00DB7B3F"/>
    <w:rsid w:val="00DC05A1"/>
    <w:rsid w:val="00DC5019"/>
    <w:rsid w:val="00DC56F0"/>
    <w:rsid w:val="00DC5E09"/>
    <w:rsid w:val="00DD0459"/>
    <w:rsid w:val="00DD11D8"/>
    <w:rsid w:val="00DD17FF"/>
    <w:rsid w:val="00DD22D8"/>
    <w:rsid w:val="00DD7475"/>
    <w:rsid w:val="00DE07CD"/>
    <w:rsid w:val="00DE26AF"/>
    <w:rsid w:val="00DE2E3F"/>
    <w:rsid w:val="00DE3D77"/>
    <w:rsid w:val="00DF009D"/>
    <w:rsid w:val="00DF0B3F"/>
    <w:rsid w:val="00DF22F4"/>
    <w:rsid w:val="00DF2D19"/>
    <w:rsid w:val="00DF3E68"/>
    <w:rsid w:val="00DF46C8"/>
    <w:rsid w:val="00DF4876"/>
    <w:rsid w:val="00DF508B"/>
    <w:rsid w:val="00DF5C72"/>
    <w:rsid w:val="00DF76B2"/>
    <w:rsid w:val="00DF7AC5"/>
    <w:rsid w:val="00DF7F70"/>
    <w:rsid w:val="00E00D89"/>
    <w:rsid w:val="00E016F7"/>
    <w:rsid w:val="00E02A1B"/>
    <w:rsid w:val="00E02C14"/>
    <w:rsid w:val="00E03399"/>
    <w:rsid w:val="00E037B8"/>
    <w:rsid w:val="00E039E2"/>
    <w:rsid w:val="00E0634D"/>
    <w:rsid w:val="00E06392"/>
    <w:rsid w:val="00E06512"/>
    <w:rsid w:val="00E109DC"/>
    <w:rsid w:val="00E140B1"/>
    <w:rsid w:val="00E144C1"/>
    <w:rsid w:val="00E15310"/>
    <w:rsid w:val="00E17D4C"/>
    <w:rsid w:val="00E20086"/>
    <w:rsid w:val="00E2109A"/>
    <w:rsid w:val="00E245E8"/>
    <w:rsid w:val="00E2629A"/>
    <w:rsid w:val="00E30164"/>
    <w:rsid w:val="00E3179A"/>
    <w:rsid w:val="00E31F83"/>
    <w:rsid w:val="00E34801"/>
    <w:rsid w:val="00E41D70"/>
    <w:rsid w:val="00E41EE8"/>
    <w:rsid w:val="00E4241B"/>
    <w:rsid w:val="00E429C3"/>
    <w:rsid w:val="00E42C3E"/>
    <w:rsid w:val="00E46189"/>
    <w:rsid w:val="00E46DC9"/>
    <w:rsid w:val="00E50533"/>
    <w:rsid w:val="00E51260"/>
    <w:rsid w:val="00E55691"/>
    <w:rsid w:val="00E56556"/>
    <w:rsid w:val="00E5696A"/>
    <w:rsid w:val="00E603C8"/>
    <w:rsid w:val="00E609CD"/>
    <w:rsid w:val="00E61EA3"/>
    <w:rsid w:val="00E6251D"/>
    <w:rsid w:val="00E62770"/>
    <w:rsid w:val="00E64C44"/>
    <w:rsid w:val="00E6598E"/>
    <w:rsid w:val="00E66B51"/>
    <w:rsid w:val="00E75E65"/>
    <w:rsid w:val="00E769D4"/>
    <w:rsid w:val="00E773A8"/>
    <w:rsid w:val="00E805F2"/>
    <w:rsid w:val="00E809D8"/>
    <w:rsid w:val="00E8282C"/>
    <w:rsid w:val="00E831CF"/>
    <w:rsid w:val="00E834D0"/>
    <w:rsid w:val="00E83511"/>
    <w:rsid w:val="00E836DA"/>
    <w:rsid w:val="00E843E4"/>
    <w:rsid w:val="00E87729"/>
    <w:rsid w:val="00E90032"/>
    <w:rsid w:val="00E91C90"/>
    <w:rsid w:val="00E92ED3"/>
    <w:rsid w:val="00E949C3"/>
    <w:rsid w:val="00E94E3C"/>
    <w:rsid w:val="00E95E3C"/>
    <w:rsid w:val="00E97152"/>
    <w:rsid w:val="00EA10A9"/>
    <w:rsid w:val="00EA11D2"/>
    <w:rsid w:val="00EA1214"/>
    <w:rsid w:val="00EA2177"/>
    <w:rsid w:val="00EA3DE3"/>
    <w:rsid w:val="00EA5D02"/>
    <w:rsid w:val="00EA66BB"/>
    <w:rsid w:val="00EA7370"/>
    <w:rsid w:val="00EB1EB4"/>
    <w:rsid w:val="00EB3A04"/>
    <w:rsid w:val="00EB4082"/>
    <w:rsid w:val="00EB5E60"/>
    <w:rsid w:val="00EB7BE9"/>
    <w:rsid w:val="00EC0415"/>
    <w:rsid w:val="00EC11E4"/>
    <w:rsid w:val="00EC2BC3"/>
    <w:rsid w:val="00EC3FCA"/>
    <w:rsid w:val="00EC66BD"/>
    <w:rsid w:val="00EC678B"/>
    <w:rsid w:val="00EC78BA"/>
    <w:rsid w:val="00ED1EC0"/>
    <w:rsid w:val="00ED2F54"/>
    <w:rsid w:val="00ED7BB3"/>
    <w:rsid w:val="00EE027B"/>
    <w:rsid w:val="00EE0716"/>
    <w:rsid w:val="00EE0850"/>
    <w:rsid w:val="00EE116A"/>
    <w:rsid w:val="00EE30A0"/>
    <w:rsid w:val="00EF0859"/>
    <w:rsid w:val="00EF313E"/>
    <w:rsid w:val="00EF4710"/>
    <w:rsid w:val="00EF5CB2"/>
    <w:rsid w:val="00EF7D03"/>
    <w:rsid w:val="00F031D8"/>
    <w:rsid w:val="00F0495D"/>
    <w:rsid w:val="00F0608B"/>
    <w:rsid w:val="00F07CBC"/>
    <w:rsid w:val="00F11FA9"/>
    <w:rsid w:val="00F11FC7"/>
    <w:rsid w:val="00F13FB3"/>
    <w:rsid w:val="00F17295"/>
    <w:rsid w:val="00F21271"/>
    <w:rsid w:val="00F21AD5"/>
    <w:rsid w:val="00F2328A"/>
    <w:rsid w:val="00F24774"/>
    <w:rsid w:val="00F24CCC"/>
    <w:rsid w:val="00F262BB"/>
    <w:rsid w:val="00F271CF"/>
    <w:rsid w:val="00F34ACA"/>
    <w:rsid w:val="00F34CA7"/>
    <w:rsid w:val="00F352E6"/>
    <w:rsid w:val="00F3736E"/>
    <w:rsid w:val="00F43153"/>
    <w:rsid w:val="00F432ED"/>
    <w:rsid w:val="00F43334"/>
    <w:rsid w:val="00F43975"/>
    <w:rsid w:val="00F453DB"/>
    <w:rsid w:val="00F50B8F"/>
    <w:rsid w:val="00F53014"/>
    <w:rsid w:val="00F56564"/>
    <w:rsid w:val="00F6060A"/>
    <w:rsid w:val="00F60BE7"/>
    <w:rsid w:val="00F63F8E"/>
    <w:rsid w:val="00F64391"/>
    <w:rsid w:val="00F64C41"/>
    <w:rsid w:val="00F65CF7"/>
    <w:rsid w:val="00F6732C"/>
    <w:rsid w:val="00F67AEC"/>
    <w:rsid w:val="00F70B1E"/>
    <w:rsid w:val="00F7125C"/>
    <w:rsid w:val="00F71869"/>
    <w:rsid w:val="00F75FEB"/>
    <w:rsid w:val="00F760B9"/>
    <w:rsid w:val="00F8163E"/>
    <w:rsid w:val="00F81759"/>
    <w:rsid w:val="00F82353"/>
    <w:rsid w:val="00F84089"/>
    <w:rsid w:val="00F8623A"/>
    <w:rsid w:val="00F901B0"/>
    <w:rsid w:val="00F917EE"/>
    <w:rsid w:val="00F91CDA"/>
    <w:rsid w:val="00F92051"/>
    <w:rsid w:val="00F932AF"/>
    <w:rsid w:val="00F96522"/>
    <w:rsid w:val="00FA08AC"/>
    <w:rsid w:val="00FA1A5A"/>
    <w:rsid w:val="00FA238C"/>
    <w:rsid w:val="00FA2531"/>
    <w:rsid w:val="00FA4515"/>
    <w:rsid w:val="00FA603D"/>
    <w:rsid w:val="00FA6048"/>
    <w:rsid w:val="00FA6C13"/>
    <w:rsid w:val="00FB1B34"/>
    <w:rsid w:val="00FB40A2"/>
    <w:rsid w:val="00FB4536"/>
    <w:rsid w:val="00FB5073"/>
    <w:rsid w:val="00FB680C"/>
    <w:rsid w:val="00FB681A"/>
    <w:rsid w:val="00FB7A96"/>
    <w:rsid w:val="00FC436E"/>
    <w:rsid w:val="00FC53FD"/>
    <w:rsid w:val="00FC7010"/>
    <w:rsid w:val="00FD008C"/>
    <w:rsid w:val="00FD268D"/>
    <w:rsid w:val="00FD342F"/>
    <w:rsid w:val="00FD4C53"/>
    <w:rsid w:val="00FD7FE3"/>
    <w:rsid w:val="00FE004F"/>
    <w:rsid w:val="00FE1D61"/>
    <w:rsid w:val="00FE1E7C"/>
    <w:rsid w:val="00FE40A7"/>
    <w:rsid w:val="00FE4CDA"/>
    <w:rsid w:val="00FE5C99"/>
    <w:rsid w:val="00FE6EBB"/>
    <w:rsid w:val="00FE784F"/>
    <w:rsid w:val="00FF2F81"/>
    <w:rsid w:val="00FF352F"/>
    <w:rsid w:val="00FF4410"/>
    <w:rsid w:val="00FF57F9"/>
    <w:rsid w:val="00FF7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ddd"/>
    </o:shapedefaults>
    <o:shapelayout v:ext="edit">
      <o:idmap v:ext="edit" data="1"/>
    </o:shapelayout>
  </w:shapeDefaults>
  <w:decimalSymbol w:val="."/>
  <w:listSeparator w:val=","/>
  <w14:docId w14:val="2471DF86"/>
  <w15:docId w15:val="{F53B1442-959F-4A1E-8893-5F9D75E5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13693781">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4831915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ON.ORG" TargetMode="External"/><Relationship Id="rId14" Type="http://schemas.openxmlformats.org/officeDocument/2006/relationships/hyperlink" Target="http://www.w3schools.com/schema/schema_dtypes_date.asp" TargetMode="External"/><Relationship Id="rId22" Type="http://schemas.openxmlformats.org/officeDocument/2006/relationships/hyperlink" Target="http://www.w3schools.com/schema/schema_dtypes_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CC6E1-7261-4AB2-99C4-B2E078966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27</Pages>
  <Words>5049</Words>
  <Characters>28781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ION SDR Metadata Standard</vt:lpstr>
    </vt:vector>
  </TitlesOfParts>
  <Company>Institute of Navigation</Company>
  <LinksUpToDate>false</LinksUpToDate>
  <CharactersWithSpaces>33763</CharactersWithSpaces>
  <SharedDoc>false</SharedDoc>
  <HLinks>
    <vt:vector size="90" baseType="variant">
      <vt:variant>
        <vt:i4>3735575</vt:i4>
      </vt:variant>
      <vt:variant>
        <vt:i4>81</vt:i4>
      </vt:variant>
      <vt:variant>
        <vt:i4>0</vt:i4>
      </vt:variant>
      <vt:variant>
        <vt:i4>5</vt:i4>
      </vt:variant>
      <vt:variant>
        <vt:lpwstr>mailto:gunaward@ohio.edu</vt:lpwstr>
      </vt:variant>
      <vt:variant>
        <vt:lpwstr/>
      </vt:variant>
      <vt:variant>
        <vt:i4>1966131</vt:i4>
      </vt:variant>
      <vt:variant>
        <vt:i4>74</vt:i4>
      </vt:variant>
      <vt:variant>
        <vt:i4>0</vt:i4>
      </vt:variant>
      <vt:variant>
        <vt:i4>5</vt:i4>
      </vt:variant>
      <vt:variant>
        <vt:lpwstr/>
      </vt:variant>
      <vt:variant>
        <vt:lpwstr>_Toc229817947</vt:lpwstr>
      </vt:variant>
      <vt:variant>
        <vt:i4>1966131</vt:i4>
      </vt:variant>
      <vt:variant>
        <vt:i4>68</vt:i4>
      </vt:variant>
      <vt:variant>
        <vt:i4>0</vt:i4>
      </vt:variant>
      <vt:variant>
        <vt:i4>5</vt:i4>
      </vt:variant>
      <vt:variant>
        <vt:lpwstr/>
      </vt:variant>
      <vt:variant>
        <vt:lpwstr>_Toc229817946</vt:lpwstr>
      </vt:variant>
      <vt:variant>
        <vt:i4>1966131</vt:i4>
      </vt:variant>
      <vt:variant>
        <vt:i4>62</vt:i4>
      </vt:variant>
      <vt:variant>
        <vt:i4>0</vt:i4>
      </vt:variant>
      <vt:variant>
        <vt:i4>5</vt:i4>
      </vt:variant>
      <vt:variant>
        <vt:lpwstr/>
      </vt:variant>
      <vt:variant>
        <vt:lpwstr>_Toc229817945</vt:lpwstr>
      </vt:variant>
      <vt:variant>
        <vt:i4>1966131</vt:i4>
      </vt:variant>
      <vt:variant>
        <vt:i4>56</vt:i4>
      </vt:variant>
      <vt:variant>
        <vt:i4>0</vt:i4>
      </vt:variant>
      <vt:variant>
        <vt:i4>5</vt:i4>
      </vt:variant>
      <vt:variant>
        <vt:lpwstr/>
      </vt:variant>
      <vt:variant>
        <vt:lpwstr>_Toc229817944</vt:lpwstr>
      </vt:variant>
      <vt:variant>
        <vt:i4>1966131</vt:i4>
      </vt:variant>
      <vt:variant>
        <vt:i4>50</vt:i4>
      </vt:variant>
      <vt:variant>
        <vt:i4>0</vt:i4>
      </vt:variant>
      <vt:variant>
        <vt:i4>5</vt:i4>
      </vt:variant>
      <vt:variant>
        <vt:lpwstr/>
      </vt:variant>
      <vt:variant>
        <vt:lpwstr>_Toc229817943</vt:lpwstr>
      </vt:variant>
      <vt:variant>
        <vt:i4>1966131</vt:i4>
      </vt:variant>
      <vt:variant>
        <vt:i4>44</vt:i4>
      </vt:variant>
      <vt:variant>
        <vt:i4>0</vt:i4>
      </vt:variant>
      <vt:variant>
        <vt:i4>5</vt:i4>
      </vt:variant>
      <vt:variant>
        <vt:lpwstr/>
      </vt:variant>
      <vt:variant>
        <vt:lpwstr>_Toc229817942</vt:lpwstr>
      </vt:variant>
      <vt:variant>
        <vt:i4>1966131</vt:i4>
      </vt:variant>
      <vt:variant>
        <vt:i4>38</vt:i4>
      </vt:variant>
      <vt:variant>
        <vt:i4>0</vt:i4>
      </vt:variant>
      <vt:variant>
        <vt:i4>5</vt:i4>
      </vt:variant>
      <vt:variant>
        <vt:lpwstr/>
      </vt:variant>
      <vt:variant>
        <vt:lpwstr>_Toc229817941</vt:lpwstr>
      </vt:variant>
      <vt:variant>
        <vt:i4>1966131</vt:i4>
      </vt:variant>
      <vt:variant>
        <vt:i4>32</vt:i4>
      </vt:variant>
      <vt:variant>
        <vt:i4>0</vt:i4>
      </vt:variant>
      <vt:variant>
        <vt:i4>5</vt:i4>
      </vt:variant>
      <vt:variant>
        <vt:lpwstr/>
      </vt:variant>
      <vt:variant>
        <vt:lpwstr>_Toc229817940</vt:lpwstr>
      </vt:variant>
      <vt:variant>
        <vt:i4>1638451</vt:i4>
      </vt:variant>
      <vt:variant>
        <vt:i4>26</vt:i4>
      </vt:variant>
      <vt:variant>
        <vt:i4>0</vt:i4>
      </vt:variant>
      <vt:variant>
        <vt:i4>5</vt:i4>
      </vt:variant>
      <vt:variant>
        <vt:lpwstr/>
      </vt:variant>
      <vt:variant>
        <vt:lpwstr>_Toc229817939</vt:lpwstr>
      </vt:variant>
      <vt:variant>
        <vt:i4>1638451</vt:i4>
      </vt:variant>
      <vt:variant>
        <vt:i4>20</vt:i4>
      </vt:variant>
      <vt:variant>
        <vt:i4>0</vt:i4>
      </vt:variant>
      <vt:variant>
        <vt:i4>5</vt:i4>
      </vt:variant>
      <vt:variant>
        <vt:lpwstr/>
      </vt:variant>
      <vt:variant>
        <vt:lpwstr>_Toc229817938</vt:lpwstr>
      </vt:variant>
      <vt:variant>
        <vt:i4>1638451</vt:i4>
      </vt:variant>
      <vt:variant>
        <vt:i4>14</vt:i4>
      </vt:variant>
      <vt:variant>
        <vt:i4>0</vt:i4>
      </vt:variant>
      <vt:variant>
        <vt:i4>5</vt:i4>
      </vt:variant>
      <vt:variant>
        <vt:lpwstr/>
      </vt:variant>
      <vt:variant>
        <vt:lpwstr>_Toc229817937</vt:lpwstr>
      </vt:variant>
      <vt:variant>
        <vt:i4>1638451</vt:i4>
      </vt:variant>
      <vt:variant>
        <vt:i4>8</vt:i4>
      </vt:variant>
      <vt:variant>
        <vt:i4>0</vt:i4>
      </vt:variant>
      <vt:variant>
        <vt:i4>5</vt:i4>
      </vt:variant>
      <vt:variant>
        <vt:lpwstr/>
      </vt:variant>
      <vt:variant>
        <vt:lpwstr>_Toc229817936</vt:lpwstr>
      </vt:variant>
      <vt:variant>
        <vt:i4>1638451</vt:i4>
      </vt:variant>
      <vt:variant>
        <vt:i4>2</vt:i4>
      </vt:variant>
      <vt:variant>
        <vt:i4>0</vt:i4>
      </vt:variant>
      <vt:variant>
        <vt:i4>5</vt:i4>
      </vt:variant>
      <vt:variant>
        <vt:lpwstr/>
      </vt:variant>
      <vt:variant>
        <vt:lpwstr>_Toc229817935</vt:lpwstr>
      </vt:variant>
      <vt:variant>
        <vt:i4>4849673</vt:i4>
      </vt:variant>
      <vt:variant>
        <vt:i4>0</vt:i4>
      </vt:variant>
      <vt:variant>
        <vt:i4>0</vt:i4>
      </vt:variant>
      <vt:variant>
        <vt:i4>5</vt:i4>
      </vt:variant>
      <vt:variant>
        <vt:lpwstr>http://www.ohio.edu/avionics/sdr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SDR Metadata Standard</dc:title>
  <dc:creator>ION GNSS SDR Working Group</dc:creator>
  <cp:lastModifiedBy>james</cp:lastModifiedBy>
  <cp:revision>34</cp:revision>
  <cp:lastPrinted>2008-01-17T13:20:00Z</cp:lastPrinted>
  <dcterms:created xsi:type="dcterms:W3CDTF">2015-01-12T18:30:00Z</dcterms:created>
  <dcterms:modified xsi:type="dcterms:W3CDTF">2015-12-01T15:56:00Z</dcterms:modified>
  <cp:category>Specification Document</cp:category>
</cp:coreProperties>
</file>